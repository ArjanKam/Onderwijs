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7CC4D1E1" w:rsidR="00AB2AE9" w:rsidRPr="00716FB7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DE772E" w:rsidRPr="00DF2DF6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22C80891" w:rsidR="00DE772E" w:rsidRPr="00DE772E" w:rsidRDefault="00DE772E" w:rsidP="00DE772E">
            <w:pPr>
              <w:rPr>
                <w:color w:val="000000"/>
                <w:lang w:val="pt-BR"/>
              </w:rPr>
            </w:pPr>
            <w:r w:rsidRPr="00563F63">
              <w:rPr>
                <w:color w:val="000000"/>
                <w:lang w:val="pt-BR"/>
              </w:rPr>
              <w:t>Rodrigo Alexandre Caneco Soeiro S</w:t>
            </w:r>
            <w:r>
              <w:rPr>
                <w:color w:val="000000"/>
                <w:lang w:val="pt-BR"/>
              </w:rPr>
              <w:t>ousa</w:t>
            </w:r>
          </w:p>
        </w:tc>
      </w:tr>
      <w:tr w:rsidR="00DE772E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0B378CBC" w:rsidR="00DE772E" w:rsidRPr="00BF3B5C" w:rsidRDefault="00DE772E" w:rsidP="00DE772E">
            <w:pPr>
              <w:rPr>
                <w:color w:val="000000"/>
              </w:rPr>
            </w:pPr>
            <w:r>
              <w:rPr>
                <w:color w:val="000000"/>
              </w:rPr>
              <w:t>99060329</w:t>
            </w:r>
          </w:p>
        </w:tc>
      </w:tr>
      <w:tr w:rsidR="00DE772E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DE772E" w:rsidRDefault="00DE772E" w:rsidP="00DE772E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DE772E" w:rsidRPr="00BD1BF3" w:rsidRDefault="00DE772E" w:rsidP="00DE772E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DE772E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DE772E" w:rsidRDefault="00DE772E" w:rsidP="00DE772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DE772E" w:rsidRPr="00BD1BF3" w:rsidRDefault="00DE772E" w:rsidP="00DE772E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DE772E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DE772E" w:rsidRDefault="00DE772E" w:rsidP="00DE772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DE772E" w:rsidRPr="00BD1BF3" w:rsidRDefault="00DE772E" w:rsidP="00DE772E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DE772E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DE772E" w:rsidRDefault="00DE772E" w:rsidP="00DE772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proofErr w:type="spellStart"/>
            <w:r>
              <w:t>Crebonummer</w:t>
            </w:r>
            <w:proofErr w:type="spellEnd"/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DE772E" w:rsidRPr="00BD1BF3" w:rsidRDefault="00DE772E" w:rsidP="00DE772E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DE772E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DE772E" w:rsidRDefault="00DE772E" w:rsidP="00DE772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DE772E" w:rsidRPr="00BD1BF3" w:rsidRDefault="00DE772E" w:rsidP="00DE772E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DE772E" w14:paraId="42F335FC" w14:textId="77777777" w:rsidTr="00716FB7">
        <w:trPr>
          <w:trHeight w:val="92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DE772E" w:rsidRDefault="00DE772E" w:rsidP="00DE772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1DCB9"/>
            <w:hideMark/>
          </w:tcPr>
          <w:p w14:paraId="24E9DF13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right w:val="nil"/>
            </w:tcBorders>
          </w:tcPr>
          <w:p w14:paraId="6036827D" w14:textId="77777777" w:rsidR="00DE772E" w:rsidRPr="00BD1BF3" w:rsidRDefault="00DE772E" w:rsidP="00DE772E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B1-K1</w:t>
            </w:r>
          </w:p>
          <w:p w14:paraId="2638EEF2" w14:textId="77777777" w:rsidR="00DE772E" w:rsidRPr="00BD1BF3" w:rsidRDefault="00DE772E" w:rsidP="00DE772E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B1-K2</w:t>
            </w:r>
          </w:p>
          <w:p w14:paraId="3B1FA4A9" w14:textId="71338537" w:rsidR="00DE772E" w:rsidRPr="00BD1BF3" w:rsidRDefault="00DE772E" w:rsidP="00DE772E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P1-K1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right w:val="single" w:sz="12" w:space="0" w:color="auto"/>
            </w:tcBorders>
          </w:tcPr>
          <w:p w14:paraId="24F11DEE" w14:textId="77777777" w:rsidR="00DE772E" w:rsidRPr="00BD1BF3" w:rsidRDefault="00DE772E" w:rsidP="00DE772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Ontwerpt producten of systemen</w:t>
            </w:r>
          </w:p>
          <w:p w14:paraId="51160535" w14:textId="77777777" w:rsidR="00DE772E" w:rsidRPr="00BD1BF3" w:rsidRDefault="00DE772E" w:rsidP="00DE772E">
            <w:pPr>
              <w:spacing w:before="60" w:after="60"/>
              <w:rPr>
                <w:noProof/>
                <w:color w:val="000000"/>
              </w:rPr>
            </w:pPr>
            <w:r w:rsidRPr="009A7EAB">
              <w:rPr>
                <w:color w:val="000000"/>
              </w:rPr>
              <w:t>Begeleidt werk</w:t>
            </w:r>
          </w:p>
          <w:p w14:paraId="47FCA92E" w14:textId="54D2A29C" w:rsidR="00DE772E" w:rsidRPr="00BD1BF3" w:rsidRDefault="00DE772E" w:rsidP="00DE772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Bereidt werk voor</w:t>
            </w:r>
          </w:p>
        </w:tc>
      </w:tr>
      <w:tr w:rsidR="00DE772E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DE772E" w:rsidRDefault="00DE772E" w:rsidP="00DE772E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DE772E" w:rsidRDefault="00DE772E" w:rsidP="00DE772E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DE772E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DE772E" w:rsidRDefault="00DE772E" w:rsidP="00DE772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DE772E" w:rsidRDefault="00DE772E" w:rsidP="00DE772E">
            <w:pPr>
              <w:rPr>
                <w:color w:val="000000"/>
              </w:rPr>
            </w:pPr>
            <w:r>
              <w:rPr>
                <w:color w:val="000000"/>
              </w:rPr>
              <w:t xml:space="preserve">Arjan </w:t>
            </w:r>
            <w:proofErr w:type="spellStart"/>
            <w:r>
              <w:rPr>
                <w:color w:val="000000"/>
              </w:rPr>
              <w:t>Kamberg</w:t>
            </w:r>
            <w:proofErr w:type="spellEnd"/>
          </w:p>
        </w:tc>
      </w:tr>
      <w:tr w:rsidR="00DE772E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DE772E" w:rsidRDefault="00DE772E" w:rsidP="00DE772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DE772E" w:rsidRDefault="00DE772E" w:rsidP="00DE772E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DE772E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DE772E" w:rsidRDefault="00DE772E" w:rsidP="00DE772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DE772E" w:rsidRDefault="00000000" w:rsidP="00DE772E">
            <w:pPr>
              <w:rPr>
                <w:color w:val="000000"/>
              </w:rPr>
            </w:pPr>
            <w:hyperlink r:id="rId11" w:history="1">
              <w:r w:rsidR="00DE772E" w:rsidRPr="00F45734">
                <w:rPr>
                  <w:rStyle w:val="Hyperlink"/>
                </w:rPr>
                <w:t>akamberg@davinci.nl</w:t>
              </w:r>
            </w:hyperlink>
            <w:r w:rsidR="00DE772E">
              <w:rPr>
                <w:color w:val="000000"/>
              </w:rPr>
              <w:t xml:space="preserve"> </w:t>
            </w:r>
          </w:p>
        </w:tc>
      </w:tr>
      <w:tr w:rsidR="00DE772E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DE772E" w:rsidRDefault="00DE772E" w:rsidP="00DE772E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4EA1CE62" w:rsidR="00DE772E" w:rsidRPr="00BF3B5C" w:rsidRDefault="00DE772E" w:rsidP="00DE772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NK Profiel B.V.</w:t>
            </w:r>
          </w:p>
        </w:tc>
      </w:tr>
      <w:tr w:rsidR="00DE772E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DE772E" w:rsidRDefault="00DE772E" w:rsidP="00DE772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717AE25B" w:rsidR="00DE772E" w:rsidRPr="00BF3B5C" w:rsidRDefault="00DE772E" w:rsidP="00DE772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Zoutverkopersstraat 8, 3334KJ</w:t>
            </w:r>
          </w:p>
        </w:tc>
      </w:tr>
      <w:tr w:rsidR="00DE772E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DE772E" w:rsidRDefault="00DE772E" w:rsidP="00DE772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188C73FA" w:rsidR="00DE772E" w:rsidRPr="00BF3B5C" w:rsidRDefault="00DE772E" w:rsidP="00DE772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Zwijndrecht</w:t>
            </w:r>
          </w:p>
        </w:tc>
      </w:tr>
      <w:tr w:rsidR="00DE772E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DE772E" w:rsidRDefault="00DE772E" w:rsidP="00DE772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6F30985B" w:rsidR="00DE772E" w:rsidRPr="00BF3B5C" w:rsidRDefault="00DE772E" w:rsidP="00DE772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Martel </w:t>
            </w:r>
            <w:proofErr w:type="spellStart"/>
            <w:r>
              <w:rPr>
                <w:color w:val="000000"/>
                <w:highlight w:val="yellow"/>
              </w:rPr>
              <w:t>Couwenhoven</w:t>
            </w:r>
            <w:proofErr w:type="spellEnd"/>
          </w:p>
        </w:tc>
      </w:tr>
      <w:tr w:rsidR="00DE772E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DE772E" w:rsidRDefault="00DE772E" w:rsidP="00DE772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0C83C17E" w:rsidR="00DE772E" w:rsidRPr="00BF3B5C" w:rsidRDefault="00DE772E" w:rsidP="00DE772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Productieleider</w:t>
            </w:r>
          </w:p>
        </w:tc>
      </w:tr>
      <w:tr w:rsidR="00DE772E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DE772E" w:rsidRDefault="00DE772E" w:rsidP="00DE772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5239B565" w:rsidR="00DE772E" w:rsidRPr="00BF3B5C" w:rsidRDefault="00DE772E" w:rsidP="00DE772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+31 6 24 77 12 62</w:t>
            </w:r>
          </w:p>
        </w:tc>
      </w:tr>
      <w:tr w:rsidR="00DE772E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DE772E" w:rsidRDefault="00DE772E" w:rsidP="00DE772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DE772E" w:rsidRDefault="00DE772E" w:rsidP="00DE772E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42E51502" w:rsidR="00DE772E" w:rsidRPr="00BF3B5C" w:rsidRDefault="00000000" w:rsidP="00DE772E">
            <w:pPr>
              <w:rPr>
                <w:color w:val="000000"/>
                <w:highlight w:val="yellow"/>
              </w:rPr>
            </w:pPr>
            <w:hyperlink r:id="rId12" w:history="1">
              <w:r w:rsidR="00DE772E" w:rsidRPr="00504EE6">
                <w:rPr>
                  <w:rStyle w:val="Hyperlink"/>
                </w:rPr>
                <w:t>martel.couwenhoven@nkprofiel.com</w:t>
              </w:r>
            </w:hyperlink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716FB7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49177237" w:rsidR="00AB2AE9" w:rsidRPr="009A7EAB" w:rsidRDefault="00DE772E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Zoutverkopersstraat 8, 3334KJ</w:t>
            </w:r>
            <w:r>
              <w:rPr>
                <w:color w:val="000000"/>
              </w:rPr>
              <w:t>, Zwijndrecht</w:t>
            </w:r>
          </w:p>
        </w:tc>
      </w:tr>
      <w:tr w:rsidR="00816F4C" w:rsidRPr="009A7EAB" w14:paraId="206AE3E8" w14:textId="77777777" w:rsidTr="000D31B0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816F4C" w:rsidRPr="009A7EAB" w:rsidRDefault="00816F4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2F2664" w14:textId="6A34AE7D" w:rsidR="00816F4C" w:rsidRPr="00816F4C" w:rsidRDefault="00C74BD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 w:rsidR="006A547F">
              <w:rPr>
                <w:color w:val="000000"/>
                <w:sz w:val="18"/>
                <w:szCs w:val="18"/>
              </w:rPr>
              <w:t>Maart</w:t>
            </w:r>
            <w:r w:rsidR="00816F4C" w:rsidRPr="00816F4C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BCE5361" w:rsidR="00816F4C" w:rsidRPr="00816F4C" w:rsidRDefault="006A547F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 w:rsidR="00DF2DF6">
              <w:rPr>
                <w:color w:val="000000"/>
                <w:sz w:val="18"/>
                <w:szCs w:val="18"/>
              </w:rPr>
              <w:t>Mei</w:t>
            </w:r>
            <w:r w:rsidR="00816F4C" w:rsidRPr="00816F4C">
              <w:rPr>
                <w:color w:val="000000"/>
                <w:sz w:val="18"/>
                <w:szCs w:val="18"/>
              </w:rPr>
              <w:t xml:space="preserve"> 2023</w:t>
            </w:r>
          </w:p>
        </w:tc>
      </w:tr>
      <w:tr w:rsidR="00AB2AE9" w:rsidRPr="009A7EAB" w14:paraId="48ABDEE7" w14:textId="77777777" w:rsidTr="00716FB7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341A6E1" w14:textId="22882D7F" w:rsidR="002D5DC1" w:rsidRPr="00816F4C" w:rsidRDefault="00C435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tijd voor de totale opdracht</w:t>
            </w:r>
            <w:r w:rsidR="00907D18">
              <w:rPr>
                <w:color w:val="000000"/>
                <w:sz w:val="18"/>
                <w:szCs w:val="18"/>
              </w:rPr>
              <w:t xml:space="preserve"> </w:t>
            </w:r>
            <w:r w:rsidR="00463321" w:rsidRPr="00F44734">
              <w:rPr>
                <w:color w:val="000000"/>
                <w:sz w:val="18"/>
                <w:szCs w:val="18"/>
              </w:rPr>
              <w:t>bedraagt</w:t>
            </w:r>
            <w:r w:rsidR="00463321">
              <w:rPr>
                <w:color w:val="FF0000"/>
                <w:sz w:val="18"/>
                <w:szCs w:val="18"/>
              </w:rPr>
              <w:t xml:space="preserve"> </w:t>
            </w:r>
            <w:r w:rsidR="0058788C">
              <w:rPr>
                <w:color w:val="FF0000"/>
                <w:sz w:val="18"/>
                <w:szCs w:val="18"/>
              </w:rPr>
              <w:t>300</w:t>
            </w:r>
            <w:r w:rsidR="00DE772E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</w:tc>
      </w:tr>
    </w:tbl>
    <w:p w14:paraId="6C1ED644" w14:textId="25B4A11F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716FB7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38D1934C" w:rsidR="005342E2" w:rsidRPr="009A7EAB" w:rsidRDefault="00A11469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Martel </w:t>
            </w:r>
            <w:proofErr w:type="spellStart"/>
            <w:r>
              <w:rPr>
                <w:color w:val="000000"/>
              </w:rPr>
              <w:t>Couwenhoven</w:t>
            </w:r>
            <w:proofErr w:type="spellEnd"/>
          </w:p>
        </w:tc>
      </w:tr>
      <w:tr w:rsidR="005342E2" w:rsidRPr="009A7EAB" w14:paraId="08E290C6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059058C0" w:rsidR="005342E2" w:rsidRPr="009A7EAB" w:rsidRDefault="006A547F" w:rsidP="00443BC5">
            <w:pPr>
              <w:rPr>
                <w:color w:val="000000"/>
              </w:rPr>
            </w:pPr>
            <w:r>
              <w:rPr>
                <w:color w:val="000000"/>
              </w:rPr>
              <w:t>Productieleider</w:t>
            </w:r>
          </w:p>
        </w:tc>
      </w:tr>
      <w:tr w:rsidR="005342E2" w:rsidRPr="009A7EAB" w14:paraId="0871662D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6A6A3A58" w:rsidR="005342E2" w:rsidRPr="009A7EAB" w:rsidRDefault="00A8704B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Martin </w:t>
            </w:r>
            <w:proofErr w:type="spellStart"/>
            <w:r>
              <w:rPr>
                <w:color w:val="000000"/>
              </w:rPr>
              <w:t>K</w:t>
            </w:r>
            <w:r w:rsidR="00AD5600">
              <w:rPr>
                <w:color w:val="000000"/>
              </w:rPr>
              <w:t>o</w:t>
            </w:r>
            <w:r>
              <w:rPr>
                <w:color w:val="000000"/>
              </w:rPr>
              <w:t>orevaar</w:t>
            </w:r>
            <w:proofErr w:type="spellEnd"/>
          </w:p>
        </w:tc>
      </w:tr>
      <w:tr w:rsidR="005342E2" w:rsidRPr="009A7EAB" w14:paraId="40DB378A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62302CA4" w:rsidR="005342E2" w:rsidRPr="009A7EAB" w:rsidRDefault="00A11469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Examinator </w:t>
            </w:r>
            <w:proofErr w:type="spellStart"/>
            <w:r w:rsidR="006A547F">
              <w:rPr>
                <w:color w:val="000000"/>
              </w:rPr>
              <w:t>daVinci</w:t>
            </w:r>
            <w:proofErr w:type="spellEnd"/>
            <w:r w:rsidR="006A547F">
              <w:rPr>
                <w:color w:val="000000"/>
              </w:rPr>
              <w:t xml:space="preserve"> College Dordrecht</w:t>
            </w:r>
          </w:p>
        </w:tc>
      </w:tr>
    </w:tbl>
    <w:p w14:paraId="2CCEFF07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lastRenderedPageBreak/>
              <w:t>De opdrachtomschrijving</w:t>
            </w:r>
          </w:p>
        </w:tc>
      </w:tr>
      <w:tr w:rsidR="00675C57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463D77A3" w:rsidR="005D72C6" w:rsidRPr="009A7EAB" w:rsidRDefault="00C74BDA" w:rsidP="002837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Stapel machine</w:t>
            </w:r>
          </w:p>
        </w:tc>
      </w:tr>
      <w:tr w:rsidR="00675C5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04936E0A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omstandigheden/</w:t>
            </w:r>
            <w:r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816F4C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omgeving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7E1C13B1" w:rsidR="00D41955" w:rsidRPr="009A7EAB" w:rsidRDefault="00C4532C" w:rsidP="00D41955">
            <w:pPr>
              <w:pStyle w:val="Tekstopmerking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r w:rsidR="00907D18">
              <w:rPr>
                <w:color w:val="FF0000"/>
                <w:sz w:val="18"/>
                <w:szCs w:val="18"/>
              </w:rPr>
              <w:t xml:space="preserve">NK Profiel B.V.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816F4C">
              <w:rPr>
                <w:sz w:val="18"/>
                <w:szCs w:val="18"/>
              </w:rPr>
              <w:t>twee</w:t>
            </w:r>
            <w:r w:rsidRPr="009A7EAB">
              <w:rPr>
                <w:sz w:val="18"/>
                <w:szCs w:val="18"/>
              </w:rPr>
              <w:t xml:space="preserve"> opdrachten uit.</w:t>
            </w:r>
          </w:p>
          <w:p w14:paraId="69AD9E9D" w14:textId="77777777" w:rsidR="00D41955" w:rsidRPr="009A7EAB" w:rsidRDefault="00D41955" w:rsidP="00AF7E17">
            <w:pPr>
              <w:rPr>
                <w:b/>
                <w:color w:val="000000"/>
                <w:sz w:val="18"/>
                <w:szCs w:val="18"/>
              </w:rPr>
            </w:pPr>
          </w:p>
          <w:p w14:paraId="32664401" w14:textId="13678AFE" w:rsidR="00AF7E17" w:rsidRPr="00816F4C" w:rsidRDefault="00AF7E17" w:rsidP="009457DC">
            <w:pPr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 1. Ontwerp</w:t>
            </w:r>
            <w:r w:rsidR="003F145C" w:rsidRPr="009A7EAB">
              <w:rPr>
                <w:b/>
                <w:color w:val="000000"/>
                <w:sz w:val="18"/>
                <w:szCs w:val="18"/>
              </w:rPr>
              <w:t xml:space="preserve"> maken en werk </w:t>
            </w:r>
            <w:r w:rsidR="00816F4C" w:rsidRPr="009A7EAB">
              <w:rPr>
                <w:b/>
                <w:color w:val="000000"/>
                <w:sz w:val="18"/>
                <w:szCs w:val="18"/>
              </w:rPr>
              <w:t>voorbereiden</w:t>
            </w:r>
            <w:r w:rsidR="00816F4C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816F4C" w:rsidRPr="00816F4C">
              <w:rPr>
                <w:b/>
                <w:color w:val="000000"/>
                <w:sz w:val="16"/>
                <w:szCs w:val="16"/>
              </w:rPr>
              <w:t>[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>B1-K1 P1-K1]</w:t>
            </w:r>
          </w:p>
          <w:p w14:paraId="05981BD3" w14:textId="10433D95" w:rsidR="00430579" w:rsidRDefault="00AF7E17" w:rsidP="0043057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Voor een opdrachtgever </w:t>
            </w:r>
            <w:r w:rsidR="00E028EC" w:rsidRPr="009A7EAB">
              <w:rPr>
                <w:color w:val="000000"/>
                <w:sz w:val="18"/>
                <w:szCs w:val="18"/>
              </w:rPr>
              <w:t>werk je het tekeningenpakket uit voor</w:t>
            </w:r>
            <w:r w:rsidRPr="009A7EAB">
              <w:rPr>
                <w:color w:val="000000"/>
                <w:sz w:val="18"/>
                <w:szCs w:val="18"/>
              </w:rPr>
              <w:t xml:space="preserve"> </w:t>
            </w:r>
            <w:r w:rsidR="00E028EC" w:rsidRPr="009A7EAB">
              <w:rPr>
                <w:color w:val="000000"/>
                <w:sz w:val="18"/>
                <w:szCs w:val="18"/>
              </w:rPr>
              <w:t>het</w:t>
            </w:r>
            <w:r w:rsidRPr="009A7EAB">
              <w:rPr>
                <w:color w:val="000000"/>
                <w:sz w:val="18"/>
                <w:szCs w:val="18"/>
              </w:rPr>
              <w:t xml:space="preserve"> ontwerp van </w:t>
            </w:r>
            <w:r w:rsidR="00076E38">
              <w:rPr>
                <w:color w:val="000000"/>
                <w:sz w:val="18"/>
                <w:szCs w:val="18"/>
              </w:rPr>
              <w:t xml:space="preserve">de </w:t>
            </w:r>
            <w:r w:rsidR="00076E38">
              <w:rPr>
                <w:color w:val="FF0000"/>
                <w:sz w:val="18"/>
                <w:szCs w:val="18"/>
              </w:rPr>
              <w:t>Stapel Machine</w:t>
            </w:r>
            <w:r w:rsidRPr="009A7EAB">
              <w:rPr>
                <w:color w:val="000000"/>
                <w:sz w:val="18"/>
                <w:szCs w:val="18"/>
              </w:rPr>
              <w:t>.</w:t>
            </w:r>
            <w:r w:rsidR="003F145C" w:rsidRPr="009A7EAB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Daarvoor voer je het nodige overleg</w:t>
            </w:r>
            <w:r w:rsidR="00EF2E3C" w:rsidRPr="009A7EAB">
              <w:rPr>
                <w:color w:val="000000"/>
                <w:sz w:val="18"/>
                <w:szCs w:val="18"/>
              </w:rPr>
              <w:t xml:space="preserve"> en maak je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B37817" w:rsidRPr="009A7EAB">
              <w:rPr>
                <w:color w:val="000000"/>
                <w:sz w:val="18"/>
                <w:szCs w:val="18"/>
              </w:rPr>
              <w:t>twee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materialen-/onderdelenlijst</w:t>
            </w:r>
            <w:r w:rsidR="00E028EC" w:rsidRPr="009A7EAB">
              <w:rPr>
                <w:color w:val="000000"/>
                <w:sz w:val="18"/>
                <w:szCs w:val="18"/>
              </w:rPr>
              <w:t>en</w:t>
            </w:r>
            <w:r w:rsidR="0084619F" w:rsidRPr="009A7EAB">
              <w:rPr>
                <w:color w:val="000000"/>
                <w:sz w:val="18"/>
                <w:szCs w:val="18"/>
              </w:rPr>
              <w:t xml:space="preserve">. De eerste materialen-/onderdelenlijst maak je conform bestek. Bij de tweede materialen-/onderdelenlijst vervang je een deel van de materialen en/of onderdelen om </w:t>
            </w:r>
            <w:r w:rsidR="0084619F" w:rsidRPr="009A7EAB">
              <w:rPr>
                <w:color w:val="FF0000"/>
                <w:sz w:val="18"/>
                <w:szCs w:val="18"/>
              </w:rPr>
              <w:t>de investeringskosten te verlagen</w:t>
            </w:r>
            <w:r w:rsidR="000632C9">
              <w:rPr>
                <w:color w:val="FF0000"/>
                <w:sz w:val="18"/>
                <w:szCs w:val="18"/>
              </w:rPr>
              <w:t xml:space="preserve">, maar ook voor bijvoorbeeld om verschillende </w:t>
            </w:r>
            <w:r w:rsidR="00AB0107">
              <w:rPr>
                <w:color w:val="FF0000"/>
                <w:sz w:val="18"/>
                <w:szCs w:val="18"/>
              </w:rPr>
              <w:t>ideeën</w:t>
            </w:r>
            <w:r w:rsidR="000632C9">
              <w:rPr>
                <w:color w:val="FF0000"/>
                <w:sz w:val="18"/>
                <w:szCs w:val="18"/>
              </w:rPr>
              <w:t xml:space="preserve"> uit te werken. </w:t>
            </w:r>
            <w:r w:rsidR="00285B03" w:rsidRPr="009A7EAB">
              <w:rPr>
                <w:color w:val="000000"/>
                <w:sz w:val="18"/>
                <w:szCs w:val="18"/>
              </w:rPr>
              <w:t>Ten</w:t>
            </w:r>
            <w:r w:rsidR="00996E40" w:rsidRPr="009A7EAB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slotte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maak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je</w:t>
            </w:r>
            <w:r w:rsidR="00430579" w:rsidRPr="009A7EAB">
              <w:rPr>
                <w:color w:val="000000"/>
                <w:sz w:val="18"/>
                <w:szCs w:val="18"/>
              </w:rPr>
              <w:t xml:space="preserve"> een kostenberekening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, planning </w:t>
            </w:r>
            <w:r w:rsidR="00285B03" w:rsidRPr="009A7EAB">
              <w:rPr>
                <w:color w:val="000000"/>
                <w:sz w:val="18"/>
                <w:szCs w:val="18"/>
              </w:rPr>
              <w:t>en een projectrapportage</w:t>
            </w:r>
            <w:r w:rsidR="003B7A69" w:rsidRPr="009A7EAB">
              <w:rPr>
                <w:color w:val="000000"/>
                <w:sz w:val="18"/>
                <w:szCs w:val="18"/>
              </w:rPr>
              <w:t>.</w:t>
            </w:r>
          </w:p>
          <w:p w14:paraId="0B3583C0" w14:textId="77777777" w:rsidR="00AF7E17" w:rsidRPr="009A7EAB" w:rsidRDefault="00AF7E17" w:rsidP="00E2098E">
            <w:pPr>
              <w:rPr>
                <w:b/>
                <w:color w:val="000000"/>
                <w:sz w:val="18"/>
                <w:szCs w:val="18"/>
              </w:rPr>
            </w:pPr>
          </w:p>
          <w:p w14:paraId="1034678D" w14:textId="7F0072E6" w:rsidR="00816F4C" w:rsidRDefault="00076E38" w:rsidP="00076E38">
            <w:pPr>
              <w:autoSpaceDE w:val="0"/>
              <w:autoSpaceDN w:val="0"/>
              <w:adjustRightInd w:val="0"/>
              <w:rPr>
                <w:iCs/>
                <w:color w:val="0070C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 xml:space="preserve">Voor </w:t>
            </w:r>
            <w:r w:rsidR="00AB0107">
              <w:rPr>
                <w:iCs/>
                <w:color w:val="FF0000"/>
                <w:sz w:val="18"/>
                <w:szCs w:val="18"/>
              </w:rPr>
              <w:t>jouw</w:t>
            </w:r>
            <w:r>
              <w:rPr>
                <w:iCs/>
                <w:color w:val="FF0000"/>
                <w:sz w:val="18"/>
                <w:szCs w:val="18"/>
              </w:rPr>
              <w:t xml:space="preserve"> examen eindopdracht voor het onderdeel van “Ontwerp maken en werk voorbereiden [ B1-K1 P1-K1]”, heb </w:t>
            </w:r>
            <w:r w:rsidR="00F10153">
              <w:rPr>
                <w:iCs/>
                <w:color w:val="FF0000"/>
                <w:sz w:val="18"/>
                <w:szCs w:val="18"/>
              </w:rPr>
              <w:t>je</w:t>
            </w:r>
            <w:r>
              <w:rPr>
                <w:iCs/>
                <w:color w:val="FF0000"/>
                <w:sz w:val="18"/>
                <w:szCs w:val="18"/>
              </w:rPr>
              <w:t xml:space="preserve"> samen met </w:t>
            </w:r>
            <w:r w:rsidR="00F10153">
              <w:rPr>
                <w:iCs/>
                <w:color w:val="FF0000"/>
                <w:sz w:val="18"/>
                <w:szCs w:val="18"/>
              </w:rPr>
              <w:t>jouw</w:t>
            </w:r>
            <w:r>
              <w:rPr>
                <w:iCs/>
                <w:color w:val="FF0000"/>
                <w:sz w:val="18"/>
                <w:szCs w:val="18"/>
              </w:rPr>
              <w:t xml:space="preserve"> stage begeleider besloten om een ontwerp te maken voor een stapel machine</w:t>
            </w:r>
            <w:r w:rsidR="00A11469">
              <w:rPr>
                <w:iCs/>
                <w:color w:val="FF0000"/>
                <w:sz w:val="18"/>
                <w:szCs w:val="18"/>
              </w:rPr>
              <w:t>.</w:t>
            </w:r>
            <w:r w:rsidR="009C37F4" w:rsidRPr="00E74437">
              <w:rPr>
                <w:iCs/>
                <w:color w:val="0070C0"/>
                <w:sz w:val="18"/>
                <w:szCs w:val="18"/>
              </w:rPr>
              <w:t xml:space="preserve"> </w:t>
            </w:r>
          </w:p>
          <w:p w14:paraId="4F44DDA3" w14:textId="1FF78843" w:rsidR="00BA73D6" w:rsidRDefault="00BA73D6" w:rsidP="00076E38">
            <w:pPr>
              <w:autoSpaceDE w:val="0"/>
              <w:autoSpaceDN w:val="0"/>
              <w:adjustRightInd w:val="0"/>
              <w:rPr>
                <w:iCs/>
                <w:color w:val="0070C0"/>
                <w:sz w:val="18"/>
                <w:szCs w:val="18"/>
              </w:rPr>
            </w:pPr>
          </w:p>
          <w:p w14:paraId="2B35CD15" w14:textId="12160393" w:rsidR="009C37F4" w:rsidRPr="002E6EBD" w:rsidRDefault="00BA73D6" w:rsidP="00076E38">
            <w:p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 w:rsidRPr="002E6EBD">
              <w:rPr>
                <w:iCs/>
                <w:color w:val="FF0000"/>
                <w:sz w:val="18"/>
                <w:szCs w:val="18"/>
              </w:rPr>
              <w:t>Tijdens je stage komt een nieuwe robot</w:t>
            </w:r>
            <w:r w:rsidR="002E6EBD">
              <w:rPr>
                <w:iCs/>
                <w:color w:val="FF0000"/>
                <w:sz w:val="18"/>
                <w:szCs w:val="18"/>
              </w:rPr>
              <w:t xml:space="preserve"> </w:t>
            </w:r>
            <w:r w:rsidRPr="002E6EBD">
              <w:rPr>
                <w:iCs/>
                <w:color w:val="FF0000"/>
                <w:sz w:val="18"/>
                <w:szCs w:val="18"/>
              </w:rPr>
              <w:t xml:space="preserve">arm en kantbank van 8 meter. </w:t>
            </w:r>
          </w:p>
          <w:p w14:paraId="4C2FB221" w14:textId="02A2D065" w:rsidR="000632C9" w:rsidRDefault="009C37F4" w:rsidP="00076E38">
            <w:p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 xml:space="preserve">Het idee is dat aan de zij kant van de nieuwe robot </w:t>
            </w:r>
            <w:r w:rsidR="00AB0107">
              <w:rPr>
                <w:iCs/>
                <w:color w:val="FF0000"/>
                <w:sz w:val="18"/>
                <w:szCs w:val="18"/>
              </w:rPr>
              <w:t xml:space="preserve">arm </w:t>
            </w:r>
            <w:r>
              <w:rPr>
                <w:iCs/>
                <w:color w:val="FF0000"/>
                <w:sz w:val="18"/>
                <w:szCs w:val="18"/>
              </w:rPr>
              <w:t xml:space="preserve">en 8 meter </w:t>
            </w:r>
            <w:r w:rsidR="00AB0107">
              <w:rPr>
                <w:iCs/>
                <w:color w:val="FF0000"/>
                <w:sz w:val="18"/>
                <w:szCs w:val="18"/>
              </w:rPr>
              <w:t>k</w:t>
            </w:r>
            <w:r w:rsidR="001D2A3A">
              <w:rPr>
                <w:iCs/>
                <w:color w:val="FF0000"/>
                <w:sz w:val="18"/>
                <w:szCs w:val="18"/>
              </w:rPr>
              <w:t>ant</w:t>
            </w:r>
            <w:r>
              <w:rPr>
                <w:iCs/>
                <w:color w:val="FF0000"/>
                <w:sz w:val="18"/>
                <w:szCs w:val="18"/>
              </w:rPr>
              <w:t>bank een automatische stapel systeem komt.</w:t>
            </w:r>
          </w:p>
          <w:p w14:paraId="6B352C09" w14:textId="46F98520" w:rsidR="000632C9" w:rsidRDefault="000632C9" w:rsidP="00076E38">
            <w:p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 xml:space="preserve">Dit proces </w:t>
            </w:r>
            <w:r w:rsidR="00AB0107">
              <w:rPr>
                <w:iCs/>
                <w:color w:val="FF0000"/>
                <w:sz w:val="18"/>
                <w:szCs w:val="18"/>
              </w:rPr>
              <w:t>komt als volgt uit te zien:</w:t>
            </w:r>
            <w:r>
              <w:rPr>
                <w:iCs/>
                <w:color w:val="FF0000"/>
                <w:sz w:val="18"/>
                <w:szCs w:val="18"/>
              </w:rPr>
              <w:br/>
            </w:r>
          </w:p>
          <w:p w14:paraId="75E54ED9" w14:textId="67B35596" w:rsidR="00E84633" w:rsidRDefault="007C4503" w:rsidP="00AE1961">
            <w:p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 xml:space="preserve">Wanneer de robot klaar is met het zetten van </w:t>
            </w:r>
            <w:r w:rsidR="00A8704B">
              <w:rPr>
                <w:iCs/>
                <w:color w:val="FF0000"/>
                <w:sz w:val="18"/>
                <w:szCs w:val="18"/>
              </w:rPr>
              <w:t>de</w:t>
            </w:r>
            <w:r>
              <w:rPr>
                <w:iCs/>
                <w:color w:val="FF0000"/>
                <w:sz w:val="18"/>
                <w:szCs w:val="18"/>
              </w:rPr>
              <w:t xml:space="preserve"> profiel</w:t>
            </w:r>
            <w:r w:rsidR="000632C9">
              <w:rPr>
                <w:iCs/>
                <w:color w:val="FF0000"/>
                <w:sz w:val="18"/>
                <w:szCs w:val="18"/>
              </w:rPr>
              <w:t>,</w:t>
            </w:r>
            <w:r>
              <w:rPr>
                <w:iCs/>
                <w:color w:val="FF0000"/>
                <w:sz w:val="18"/>
                <w:szCs w:val="18"/>
              </w:rPr>
              <w:t xml:space="preserve"> legt de robot deze neer op de </w:t>
            </w:r>
            <w:r w:rsidR="00AB0107">
              <w:rPr>
                <w:iCs/>
                <w:color w:val="FF0000"/>
                <w:sz w:val="18"/>
                <w:szCs w:val="18"/>
              </w:rPr>
              <w:t>t</w:t>
            </w:r>
            <w:r>
              <w:rPr>
                <w:iCs/>
                <w:color w:val="FF0000"/>
                <w:sz w:val="18"/>
                <w:szCs w:val="18"/>
              </w:rPr>
              <w:t>afel. Dit blijft de robot zo lang doen tot dat de sensor aangeeft dat het vol is</w:t>
            </w:r>
            <w:r w:rsidR="009C37F4">
              <w:rPr>
                <w:iCs/>
                <w:color w:val="FF0000"/>
                <w:sz w:val="18"/>
                <w:szCs w:val="18"/>
              </w:rPr>
              <w:t>.</w:t>
            </w:r>
            <w:r>
              <w:rPr>
                <w:iCs/>
                <w:color w:val="FF0000"/>
                <w:sz w:val="18"/>
                <w:szCs w:val="18"/>
              </w:rPr>
              <w:t xml:space="preserve"> Als </w:t>
            </w:r>
            <w:r w:rsidR="00AB0107">
              <w:rPr>
                <w:iCs/>
                <w:color w:val="FF0000"/>
                <w:sz w:val="18"/>
                <w:szCs w:val="18"/>
              </w:rPr>
              <w:t>het</w:t>
            </w:r>
            <w:r>
              <w:rPr>
                <w:iCs/>
                <w:color w:val="FF0000"/>
                <w:sz w:val="18"/>
                <w:szCs w:val="18"/>
              </w:rPr>
              <w:t xml:space="preserve"> signaal is gegeven dat het vol is dan gaat de laag met profielen omlaag en kan de volgende laag er op</w:t>
            </w:r>
            <w:r w:rsidR="009C37F4">
              <w:rPr>
                <w:iCs/>
                <w:color w:val="FF0000"/>
                <w:sz w:val="18"/>
                <w:szCs w:val="18"/>
              </w:rPr>
              <w:t xml:space="preserve">. Op een gegeven moment </w:t>
            </w:r>
            <w:r>
              <w:rPr>
                <w:iCs/>
                <w:color w:val="FF0000"/>
                <w:sz w:val="18"/>
                <w:szCs w:val="18"/>
              </w:rPr>
              <w:t xml:space="preserve">door een andere sensor </w:t>
            </w:r>
            <w:r w:rsidR="009C37F4">
              <w:rPr>
                <w:iCs/>
                <w:color w:val="FF0000"/>
                <w:sz w:val="18"/>
                <w:szCs w:val="18"/>
              </w:rPr>
              <w:t xml:space="preserve">stop de machine tot dat de producten </w:t>
            </w:r>
            <w:r w:rsidR="00EA07CC">
              <w:rPr>
                <w:iCs/>
                <w:color w:val="FF0000"/>
                <w:sz w:val="18"/>
                <w:szCs w:val="18"/>
              </w:rPr>
              <w:t xml:space="preserve">door een medewerker </w:t>
            </w:r>
            <w:r w:rsidR="009C37F4">
              <w:rPr>
                <w:iCs/>
                <w:color w:val="FF0000"/>
                <w:sz w:val="18"/>
                <w:szCs w:val="18"/>
              </w:rPr>
              <w:t>gebundeld en opgepakt zijn met de heftruck.</w:t>
            </w:r>
            <w:r w:rsidR="00EA07CC">
              <w:rPr>
                <w:iCs/>
                <w:color w:val="FF0000"/>
                <w:sz w:val="18"/>
                <w:szCs w:val="18"/>
              </w:rPr>
              <w:t xml:space="preserve"> </w:t>
            </w:r>
            <w:r>
              <w:rPr>
                <w:iCs/>
                <w:color w:val="FF0000"/>
                <w:sz w:val="18"/>
                <w:szCs w:val="18"/>
              </w:rPr>
              <w:t>De waardes van hoeveel de tafel omlaag moet gaan</w:t>
            </w:r>
            <w:r w:rsidR="00D13B5A">
              <w:rPr>
                <w:iCs/>
                <w:color w:val="FF0000"/>
                <w:sz w:val="18"/>
                <w:szCs w:val="18"/>
              </w:rPr>
              <w:t xml:space="preserve"> w</w:t>
            </w:r>
            <w:r>
              <w:rPr>
                <w:iCs/>
                <w:color w:val="FF0000"/>
                <w:sz w:val="18"/>
                <w:szCs w:val="18"/>
              </w:rPr>
              <w:t xml:space="preserve">ordt van te voren aangegeven door een </w:t>
            </w:r>
            <w:r w:rsidR="00E84633">
              <w:rPr>
                <w:iCs/>
                <w:color w:val="FF0000"/>
                <w:sz w:val="18"/>
                <w:szCs w:val="18"/>
              </w:rPr>
              <w:t>o</w:t>
            </w:r>
            <w:r>
              <w:rPr>
                <w:iCs/>
                <w:color w:val="FF0000"/>
                <w:sz w:val="18"/>
                <w:szCs w:val="18"/>
              </w:rPr>
              <w:t>perator.</w:t>
            </w:r>
            <w:r w:rsidR="00793409">
              <w:rPr>
                <w:iCs/>
                <w:color w:val="FF0000"/>
                <w:sz w:val="18"/>
                <w:szCs w:val="18"/>
              </w:rPr>
              <w:t xml:space="preserve"> </w:t>
            </w:r>
          </w:p>
          <w:p w14:paraId="1578F672" w14:textId="77777777" w:rsidR="002741B0" w:rsidRDefault="002741B0" w:rsidP="00AE1961">
            <w:p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</w:p>
          <w:p w14:paraId="63EBA2E0" w14:textId="26D5E205" w:rsidR="002741B0" w:rsidRDefault="002E6EBD" w:rsidP="00BA73D6">
            <w:p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>Hieruit ga jij een paar onderdelen</w:t>
            </w:r>
            <w:r w:rsidR="00724B2B">
              <w:rPr>
                <w:iCs/>
                <w:color w:val="FF0000"/>
                <w:sz w:val="18"/>
                <w:szCs w:val="18"/>
              </w:rPr>
              <w:t xml:space="preserve"> </w:t>
            </w:r>
            <w:r w:rsidR="00A8704B">
              <w:rPr>
                <w:iCs/>
                <w:color w:val="FF0000"/>
                <w:sz w:val="18"/>
                <w:szCs w:val="18"/>
              </w:rPr>
              <w:t xml:space="preserve">ervoor </w:t>
            </w:r>
            <w:r w:rsidR="00724B2B">
              <w:rPr>
                <w:iCs/>
                <w:color w:val="FF0000"/>
                <w:sz w:val="18"/>
                <w:szCs w:val="18"/>
              </w:rPr>
              <w:t>uitwerken</w:t>
            </w:r>
            <w:r>
              <w:rPr>
                <w:iCs/>
                <w:color w:val="FF0000"/>
                <w:sz w:val="18"/>
                <w:szCs w:val="18"/>
              </w:rPr>
              <w:t>:</w:t>
            </w:r>
          </w:p>
          <w:p w14:paraId="28256375" w14:textId="77777777" w:rsidR="002741B0" w:rsidRPr="002741B0" w:rsidRDefault="002741B0" w:rsidP="00BA73D6">
            <w:p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</w:p>
          <w:p w14:paraId="3437658F" w14:textId="31CBC3FC" w:rsidR="00BA73D6" w:rsidRDefault="00BA73D6" w:rsidP="00BA73D6">
            <w:p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 w:rsidRPr="002E6EBD">
              <w:rPr>
                <w:iCs/>
                <w:color w:val="FF0000"/>
                <w:sz w:val="18"/>
                <w:szCs w:val="18"/>
              </w:rPr>
              <w:t xml:space="preserve">De robot is een onderdeel dat geprogrammeerd moet worden voor de stapelmachine. Je maakt een programma voor de robot waarmee je </w:t>
            </w:r>
            <w:r w:rsidR="00A8704B">
              <w:rPr>
                <w:iCs/>
                <w:color w:val="FF0000"/>
                <w:sz w:val="18"/>
                <w:szCs w:val="18"/>
              </w:rPr>
              <w:t xml:space="preserve">de </w:t>
            </w:r>
            <w:r w:rsidRPr="002E6EBD">
              <w:rPr>
                <w:iCs/>
                <w:color w:val="FF0000"/>
                <w:sz w:val="18"/>
                <w:szCs w:val="18"/>
              </w:rPr>
              <w:t>profielen op de juiste manier weglegt.</w:t>
            </w:r>
            <w:r>
              <w:rPr>
                <w:iCs/>
                <w:color w:val="FF0000"/>
                <w:sz w:val="18"/>
                <w:szCs w:val="18"/>
              </w:rPr>
              <w:t xml:space="preserve"> </w:t>
            </w:r>
            <w:r w:rsidR="002741B0">
              <w:rPr>
                <w:iCs/>
                <w:color w:val="FF0000"/>
                <w:sz w:val="18"/>
                <w:szCs w:val="18"/>
              </w:rPr>
              <w:t xml:space="preserve">Dit gebeurd door middel van de besturingssysteem van </w:t>
            </w:r>
            <w:proofErr w:type="spellStart"/>
            <w:r w:rsidR="002741B0">
              <w:rPr>
                <w:iCs/>
                <w:color w:val="FF0000"/>
                <w:sz w:val="18"/>
                <w:szCs w:val="18"/>
              </w:rPr>
              <w:t>Yaskawa</w:t>
            </w:r>
            <w:proofErr w:type="spellEnd"/>
            <w:r w:rsidR="002741B0">
              <w:rPr>
                <w:iCs/>
                <w:color w:val="FF0000"/>
                <w:sz w:val="18"/>
                <w:szCs w:val="18"/>
              </w:rPr>
              <w:t>.</w:t>
            </w:r>
          </w:p>
          <w:p w14:paraId="10F1AA52" w14:textId="3F6B95AF" w:rsidR="00BA73D6" w:rsidRDefault="00BA73D6" w:rsidP="00BA73D6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cs="Calibri"/>
                <w:color w:val="000000"/>
              </w:rPr>
            </w:pPr>
          </w:p>
          <w:p w14:paraId="1D5A3910" w14:textId="0352D1CA" w:rsidR="002E6EBD" w:rsidRPr="002741B0" w:rsidRDefault="002E6EBD" w:rsidP="00BA73D6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</w:pPr>
            <w:r w:rsidRPr="002741B0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>In python maak je een dasboard waarbij de operators de waardes kunnen invullen</w:t>
            </w:r>
            <w:r w:rsidR="002741B0" w:rsidRPr="002741B0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 xml:space="preserve">. </w:t>
            </w:r>
          </w:p>
          <w:p w14:paraId="6B58145F" w14:textId="09D7E268" w:rsidR="00A47933" w:rsidRDefault="00BA73D6" w:rsidP="00BA73D6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741B0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>Dit kan</w:t>
            </w:r>
            <w:r w:rsidR="002741B0" w:rsidRPr="002741B0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 xml:space="preserve"> eventueel </w:t>
            </w:r>
            <w:r w:rsidRPr="002741B0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 xml:space="preserve">op een </w:t>
            </w:r>
            <w:proofErr w:type="spellStart"/>
            <w:r w:rsidR="002741B0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>r</w:t>
            </w:r>
            <w:r w:rsidRPr="002741B0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>aspberry</w:t>
            </w:r>
            <w:proofErr w:type="spellEnd"/>
            <w:r w:rsidRPr="002741B0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 xml:space="preserve"> pi</w:t>
            </w:r>
            <w:r w:rsidR="002741B0" w:rsidRPr="002741B0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 xml:space="preserve"> worden gemaakt.</w:t>
            </w:r>
            <w:r w:rsidR="00724B2B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 xml:space="preserve"> </w:t>
            </w:r>
            <w:r w:rsidR="002741B0" w:rsidRPr="002741B0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>Hie</w:t>
            </w:r>
            <w:r w:rsidR="00724B2B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>rvoor</w:t>
            </w:r>
            <w:r w:rsidRPr="002741B0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 xml:space="preserve"> maak</w:t>
            </w:r>
            <w:r w:rsidR="002741B0" w:rsidRPr="002741B0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 xml:space="preserve"> je ook</w:t>
            </w:r>
            <w:r w:rsidRPr="002741B0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 xml:space="preserve"> een flowchart.</w:t>
            </w:r>
            <w:r>
              <w:rPr>
                <w:iCs/>
                <w:color w:val="FF0000"/>
                <w:sz w:val="18"/>
                <w:szCs w:val="18"/>
              </w:rPr>
              <w:br/>
            </w:r>
          </w:p>
          <w:p w14:paraId="18C4EFEC" w14:textId="0136A943" w:rsidR="002741B0" w:rsidRPr="002741B0" w:rsidRDefault="002741B0" w:rsidP="00BA73D6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</w:pPr>
            <w:r w:rsidRPr="002741B0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 xml:space="preserve">Voor het ontwerp maak je gebruik van een 3D programma zoals </w:t>
            </w:r>
            <w:proofErr w:type="spellStart"/>
            <w:r w:rsidRPr="002741B0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>Inventor</w:t>
            </w:r>
            <w:proofErr w:type="spellEnd"/>
            <w:r w:rsidRPr="002741B0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 xml:space="preserve">. Je </w:t>
            </w:r>
            <w:r w:rsidR="00724B2B">
              <w:rPr>
                <w:rFonts w:ascii="Arial" w:hAnsi="Arial" w:cs="Arial"/>
                <w:iCs/>
                <w:color w:val="FF0000"/>
                <w:sz w:val="18"/>
                <w:szCs w:val="18"/>
                <w:lang w:eastAsia="en-US"/>
              </w:rPr>
              <w:t xml:space="preserve">maakt een ontwerp van hoe het eruit zou kunnen komen te zien. </w:t>
            </w:r>
          </w:p>
          <w:p w14:paraId="4AB5B705" w14:textId="383B21FE" w:rsidR="002741B0" w:rsidRDefault="002741B0" w:rsidP="00BA73D6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4F93EBAF" w14:textId="78C56D51" w:rsidR="002741B0" w:rsidRDefault="002741B0" w:rsidP="00BA73D6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48FFA6F9" w14:textId="77777777" w:rsidR="002741B0" w:rsidRPr="002741B0" w:rsidRDefault="002741B0" w:rsidP="00BA73D6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3B40D91D" w14:textId="77777777" w:rsidR="00BA73D6" w:rsidRPr="00BA73D6" w:rsidRDefault="00BA73D6" w:rsidP="00BA73D6">
            <w:pPr>
              <w:pStyle w:val="x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39DAFE7D" w14:textId="2161C3A6" w:rsidR="00A47933" w:rsidRDefault="00A47933" w:rsidP="00076E38">
            <w:p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</w:p>
          <w:p w14:paraId="3E9B80A9" w14:textId="6EA3A690" w:rsidR="00A47933" w:rsidRDefault="00A47933" w:rsidP="00076E38">
            <w:p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</w:p>
          <w:p w14:paraId="1739D3FB" w14:textId="20860CCB" w:rsidR="00A47933" w:rsidRDefault="00A47933" w:rsidP="00076E38">
            <w:p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</w:p>
          <w:p w14:paraId="51A57B99" w14:textId="77777777" w:rsidR="00A47933" w:rsidRDefault="00A47933" w:rsidP="00076E38">
            <w:p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</w:p>
          <w:p w14:paraId="50A27315" w14:textId="77777777" w:rsidR="00A47933" w:rsidRDefault="00A47933" w:rsidP="00675C57">
            <w:p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</w:p>
          <w:p w14:paraId="2927DB5C" w14:textId="0DCCF236" w:rsidR="00675C57" w:rsidRPr="00675C57" w:rsidRDefault="00675C57" w:rsidP="00675C57">
            <w:p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 xml:space="preserve">-Ruimte waar de </w:t>
            </w:r>
            <w:r w:rsidR="00076990">
              <w:rPr>
                <w:iCs/>
                <w:color w:val="FF0000"/>
                <w:sz w:val="18"/>
                <w:szCs w:val="18"/>
              </w:rPr>
              <w:t>kant</w:t>
            </w:r>
            <w:r>
              <w:rPr>
                <w:iCs/>
                <w:color w:val="FF0000"/>
                <w:sz w:val="18"/>
                <w:szCs w:val="18"/>
              </w:rPr>
              <w:t xml:space="preserve">bank en de robot arm komen te staan. ( ergens eind maart ) </w:t>
            </w:r>
          </w:p>
          <w:p w14:paraId="4B38EFC2" w14:textId="10C1988A" w:rsidR="00675C57" w:rsidRDefault="00675C57" w:rsidP="00076E38">
            <w:p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noProof/>
                <w:color w:val="FF0000"/>
                <w:sz w:val="18"/>
                <w:szCs w:val="18"/>
              </w:rPr>
              <w:drawing>
                <wp:inline distT="0" distB="0" distL="0" distR="0" wp14:anchorId="237CA75F" wp14:editId="4835FCEA">
                  <wp:extent cx="3009900" cy="2255386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737" cy="226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947F69" w14:textId="5BE87D57" w:rsidR="009C37F4" w:rsidRDefault="009C37F4" w:rsidP="00076E38">
            <w:p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</w:p>
          <w:p w14:paraId="011D542B" w14:textId="45718409" w:rsidR="009C37F4" w:rsidRDefault="009C37F4" w:rsidP="00076E38">
            <w:p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 xml:space="preserve">Hier komen de volgende onderdelen naar voren: </w:t>
            </w:r>
            <w:r>
              <w:rPr>
                <w:iCs/>
                <w:color w:val="FF0000"/>
                <w:sz w:val="18"/>
                <w:szCs w:val="18"/>
              </w:rPr>
              <w:br/>
            </w:r>
          </w:p>
          <w:p w14:paraId="2EE31F8B" w14:textId="12698BAB" w:rsidR="009C37F4" w:rsidRDefault="009C37F4" w:rsidP="009C37F4">
            <w:pPr>
              <w:pStyle w:val="Lijstaline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 xml:space="preserve">Ontwerp maken in </w:t>
            </w:r>
            <w:proofErr w:type="spellStart"/>
            <w:r w:rsidR="000632C9">
              <w:rPr>
                <w:iCs/>
                <w:color w:val="FF0000"/>
                <w:sz w:val="18"/>
                <w:szCs w:val="18"/>
              </w:rPr>
              <w:t>Inventor</w:t>
            </w:r>
            <w:proofErr w:type="spellEnd"/>
            <w:r>
              <w:rPr>
                <w:iCs/>
                <w:color w:val="FF0000"/>
                <w:sz w:val="18"/>
                <w:szCs w:val="18"/>
              </w:rPr>
              <w:t xml:space="preserve"> </w:t>
            </w:r>
            <w:r w:rsidR="000632C9">
              <w:rPr>
                <w:iCs/>
                <w:color w:val="FF0000"/>
                <w:sz w:val="18"/>
                <w:szCs w:val="18"/>
              </w:rPr>
              <w:t xml:space="preserve">en / of </w:t>
            </w:r>
            <w:r>
              <w:rPr>
                <w:iCs/>
                <w:color w:val="FF0000"/>
                <w:sz w:val="18"/>
                <w:szCs w:val="18"/>
              </w:rPr>
              <w:t xml:space="preserve"> </w:t>
            </w:r>
            <w:r w:rsidR="000632C9">
              <w:rPr>
                <w:iCs/>
                <w:color w:val="FF0000"/>
                <w:sz w:val="18"/>
                <w:szCs w:val="18"/>
              </w:rPr>
              <w:t>Autocad.</w:t>
            </w:r>
          </w:p>
          <w:p w14:paraId="7375D662" w14:textId="45371A9E" w:rsidR="009C37F4" w:rsidRPr="00724B2B" w:rsidRDefault="00724B2B" w:rsidP="00724B2B">
            <w:pPr>
              <w:pStyle w:val="Lijstaline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>U</w:t>
            </w:r>
            <w:r w:rsidR="00A11469">
              <w:rPr>
                <w:iCs/>
                <w:color w:val="FF0000"/>
                <w:sz w:val="18"/>
                <w:szCs w:val="18"/>
              </w:rPr>
              <w:t>itzoeken</w:t>
            </w:r>
            <w:r w:rsidR="009C37F4">
              <w:rPr>
                <w:iCs/>
                <w:color w:val="FF0000"/>
                <w:sz w:val="18"/>
                <w:szCs w:val="18"/>
              </w:rPr>
              <w:t xml:space="preserve"> </w:t>
            </w:r>
            <w:r w:rsidR="00A11469">
              <w:rPr>
                <w:iCs/>
                <w:color w:val="FF0000"/>
                <w:sz w:val="18"/>
                <w:szCs w:val="18"/>
              </w:rPr>
              <w:t>van</w:t>
            </w:r>
            <w:r w:rsidR="009C37F4">
              <w:rPr>
                <w:iCs/>
                <w:color w:val="FF0000"/>
                <w:sz w:val="18"/>
                <w:szCs w:val="18"/>
              </w:rPr>
              <w:t xml:space="preserve"> </w:t>
            </w:r>
            <w:r>
              <w:rPr>
                <w:iCs/>
                <w:color w:val="FF0000"/>
                <w:sz w:val="18"/>
                <w:szCs w:val="18"/>
              </w:rPr>
              <w:t>s</w:t>
            </w:r>
            <w:r w:rsidR="009C37F4">
              <w:rPr>
                <w:iCs/>
                <w:color w:val="FF0000"/>
                <w:sz w:val="18"/>
                <w:szCs w:val="18"/>
              </w:rPr>
              <w:t>ensoren</w:t>
            </w:r>
          </w:p>
          <w:p w14:paraId="34859A72" w14:textId="764C9AA0" w:rsidR="00A47933" w:rsidRDefault="00A47933" w:rsidP="009C37F4">
            <w:pPr>
              <w:pStyle w:val="Lijstaline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>Flowchart maken</w:t>
            </w:r>
          </w:p>
          <w:p w14:paraId="34354983" w14:textId="1698DA4C" w:rsidR="00283767" w:rsidRDefault="00283767" w:rsidP="009C37F4">
            <w:pPr>
              <w:pStyle w:val="Lijstaline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>Materialen- en onderdelenlijst</w:t>
            </w:r>
          </w:p>
          <w:p w14:paraId="75694589" w14:textId="0D803D6E" w:rsidR="00283767" w:rsidRDefault="00283767" w:rsidP="009C37F4">
            <w:pPr>
              <w:pStyle w:val="Lijstaline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>Voor</w:t>
            </w:r>
            <w:r w:rsidR="006A547F">
              <w:rPr>
                <w:iCs/>
                <w:color w:val="FF0000"/>
                <w:sz w:val="18"/>
                <w:szCs w:val="18"/>
              </w:rPr>
              <w:t>- en na</w:t>
            </w:r>
            <w:r>
              <w:rPr>
                <w:iCs/>
                <w:color w:val="FF0000"/>
                <w:sz w:val="18"/>
                <w:szCs w:val="18"/>
              </w:rPr>
              <w:t>calculatie</w:t>
            </w:r>
            <w:r w:rsidR="00522F98">
              <w:rPr>
                <w:iCs/>
                <w:color w:val="FF0000"/>
                <w:sz w:val="18"/>
                <w:szCs w:val="18"/>
              </w:rPr>
              <w:t xml:space="preserve"> </w:t>
            </w:r>
          </w:p>
          <w:p w14:paraId="0BC16853" w14:textId="06EE75A3" w:rsidR="00522F98" w:rsidRDefault="00522F98" w:rsidP="009C37F4">
            <w:pPr>
              <w:pStyle w:val="Lijstaline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>Krachtberekening</w:t>
            </w:r>
          </w:p>
          <w:p w14:paraId="46CA96AF" w14:textId="223E5217" w:rsidR="00EA07CC" w:rsidRDefault="00EA07CC" w:rsidP="009C37F4">
            <w:pPr>
              <w:pStyle w:val="Lijstaline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>Het organiseren van mensen en middelen</w:t>
            </w:r>
          </w:p>
          <w:p w14:paraId="4BDFF9F0" w14:textId="000EF54E" w:rsidR="006A547F" w:rsidRDefault="006A547F" w:rsidP="009C37F4">
            <w:pPr>
              <w:pStyle w:val="Lijstaline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>Python programma</w:t>
            </w:r>
          </w:p>
          <w:p w14:paraId="4CAFD3D4" w14:textId="6252D006" w:rsidR="0003190C" w:rsidRDefault="0003190C" w:rsidP="009C37F4">
            <w:pPr>
              <w:pStyle w:val="Lijstaline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 xml:space="preserve">Werken </w:t>
            </w:r>
            <w:r w:rsidR="009A04AF">
              <w:rPr>
                <w:iCs/>
                <w:color w:val="FF0000"/>
                <w:sz w:val="18"/>
                <w:szCs w:val="18"/>
              </w:rPr>
              <w:t>volgens</w:t>
            </w:r>
            <w:r>
              <w:rPr>
                <w:iCs/>
                <w:color w:val="FF0000"/>
                <w:sz w:val="18"/>
                <w:szCs w:val="18"/>
              </w:rPr>
              <w:t xml:space="preserve"> NEN-EN-1090 </w:t>
            </w:r>
            <w:r w:rsidR="009A04AF">
              <w:rPr>
                <w:iCs/>
                <w:color w:val="FF0000"/>
                <w:sz w:val="18"/>
                <w:szCs w:val="18"/>
              </w:rPr>
              <w:t>norm</w:t>
            </w:r>
          </w:p>
          <w:p w14:paraId="5451B2BF" w14:textId="5759CAC5" w:rsidR="00A47933" w:rsidRPr="008E0417" w:rsidRDefault="00675C57" w:rsidP="008E0417">
            <w:pPr>
              <w:pStyle w:val="Lijstaline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 xml:space="preserve">Robot programma </w:t>
            </w:r>
            <w:r w:rsidR="00793409">
              <w:rPr>
                <w:iCs/>
                <w:color w:val="FF0000"/>
                <w:sz w:val="18"/>
                <w:szCs w:val="18"/>
              </w:rPr>
              <w:t xml:space="preserve">van </w:t>
            </w:r>
            <w:proofErr w:type="spellStart"/>
            <w:r>
              <w:rPr>
                <w:iCs/>
                <w:color w:val="FF0000"/>
                <w:sz w:val="18"/>
                <w:szCs w:val="18"/>
              </w:rPr>
              <w:t>Yask</w:t>
            </w:r>
            <w:r w:rsidR="00793409">
              <w:rPr>
                <w:iCs/>
                <w:color w:val="FF0000"/>
                <w:sz w:val="18"/>
                <w:szCs w:val="18"/>
              </w:rPr>
              <w:t>awa</w:t>
            </w:r>
            <w:proofErr w:type="spellEnd"/>
          </w:p>
          <w:p w14:paraId="747F9DE0" w14:textId="77777777" w:rsidR="00A47933" w:rsidRPr="00A47933" w:rsidRDefault="00A47933" w:rsidP="00A47933">
            <w:p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</w:p>
          <w:p w14:paraId="079BBA64" w14:textId="292CD962" w:rsidR="00EA07CC" w:rsidRDefault="00EA07CC" w:rsidP="00EA07CC">
            <w:pPr>
              <w:spacing w:line="276" w:lineRule="auto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>De eisen zijn als volgt:</w:t>
            </w:r>
          </w:p>
          <w:p w14:paraId="389C536D" w14:textId="77777777" w:rsidR="00EA07CC" w:rsidRDefault="00EA07CC" w:rsidP="00EA07CC">
            <w:pPr>
              <w:spacing w:line="276" w:lineRule="auto"/>
              <w:rPr>
                <w:iCs/>
                <w:color w:val="FF0000"/>
                <w:sz w:val="18"/>
                <w:szCs w:val="18"/>
              </w:rPr>
            </w:pPr>
          </w:p>
          <w:p w14:paraId="7C4A3896" w14:textId="0E5CB152" w:rsidR="00EA07CC" w:rsidRDefault="00EA07CC" w:rsidP="00EA07CC">
            <w:pPr>
              <w:pStyle w:val="Lijstaline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>Het moet instelbaar zijn, NK profiel is een kleine serie productie bedrijf. Dit houdt in dat ze veel producten van het zelfde maken maar heel veel verschillende producten ( op klant vraag )</w:t>
            </w:r>
            <w:r w:rsidR="0098731B">
              <w:rPr>
                <w:iCs/>
                <w:color w:val="FF0000"/>
                <w:sz w:val="18"/>
                <w:szCs w:val="18"/>
              </w:rPr>
              <w:t>.</w:t>
            </w:r>
            <w:r>
              <w:rPr>
                <w:iCs/>
                <w:color w:val="FF0000"/>
                <w:sz w:val="18"/>
                <w:szCs w:val="18"/>
              </w:rPr>
              <w:t xml:space="preserve"> Het idee is dus dat als een profiel </w:t>
            </w:r>
            <w:r w:rsidR="000632C9">
              <w:rPr>
                <w:iCs/>
                <w:color w:val="FF0000"/>
                <w:sz w:val="18"/>
                <w:szCs w:val="18"/>
              </w:rPr>
              <w:t>45</w:t>
            </w:r>
            <w:r>
              <w:rPr>
                <w:iCs/>
                <w:color w:val="FF0000"/>
                <w:sz w:val="18"/>
                <w:szCs w:val="18"/>
              </w:rPr>
              <w:t xml:space="preserve">mm hoog is dat de tafel ook </w:t>
            </w:r>
            <w:r w:rsidR="000632C9">
              <w:rPr>
                <w:iCs/>
                <w:color w:val="FF0000"/>
                <w:sz w:val="18"/>
                <w:szCs w:val="18"/>
              </w:rPr>
              <w:t>45</w:t>
            </w:r>
            <w:r>
              <w:rPr>
                <w:iCs/>
                <w:color w:val="FF0000"/>
                <w:sz w:val="18"/>
                <w:szCs w:val="18"/>
              </w:rPr>
              <w:t xml:space="preserve">mm omlaag gaat, maar bij een andere product waarbij </w:t>
            </w:r>
            <w:r w:rsidR="00A8704B">
              <w:rPr>
                <w:iCs/>
                <w:color w:val="FF0000"/>
                <w:sz w:val="18"/>
                <w:szCs w:val="18"/>
              </w:rPr>
              <w:t>de</w:t>
            </w:r>
            <w:r>
              <w:rPr>
                <w:iCs/>
                <w:color w:val="FF0000"/>
                <w:sz w:val="18"/>
                <w:szCs w:val="18"/>
              </w:rPr>
              <w:t xml:space="preserve"> profiel 35mm hoog is dat het dan maar 35mm omlaag gaat.</w:t>
            </w:r>
          </w:p>
          <w:p w14:paraId="62DC2AB6" w14:textId="2BBF7517" w:rsidR="00816F4C" w:rsidRDefault="000D5460" w:rsidP="007C4503">
            <w:pPr>
              <w:pStyle w:val="Lijstaline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>Zo veel mogelijk gebruik maken van producten die we al hebben. Denk bijvoorbeeld aan staal die we zelf kunnen laseren.</w:t>
            </w:r>
          </w:p>
          <w:p w14:paraId="05710E25" w14:textId="6446F66C" w:rsidR="000632C9" w:rsidRPr="007C4503" w:rsidRDefault="000632C9" w:rsidP="007C4503">
            <w:pPr>
              <w:pStyle w:val="Lijstaline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iCs/>
                <w:color w:val="FF0000"/>
                <w:sz w:val="18"/>
                <w:szCs w:val="18"/>
              </w:rPr>
            </w:pPr>
            <w:r>
              <w:rPr>
                <w:iCs/>
                <w:color w:val="FF0000"/>
                <w:sz w:val="18"/>
                <w:szCs w:val="18"/>
              </w:rPr>
              <w:t>Het moet uiteraard veilig zijn</w:t>
            </w:r>
            <w:r w:rsidR="00E17A18">
              <w:rPr>
                <w:iCs/>
                <w:color w:val="FF0000"/>
                <w:sz w:val="18"/>
                <w:szCs w:val="18"/>
              </w:rPr>
              <w:t>. Je wilt niet dat iemand in de buurt komt van bewegend deeltjes waar heel veel gewicht op kan zitten.</w:t>
            </w:r>
          </w:p>
          <w:p w14:paraId="7114D972" w14:textId="27EED495" w:rsidR="00816F4C" w:rsidRDefault="00816F4C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7F6980CF" w14:textId="0A74AD4E" w:rsidR="00C06373" w:rsidRDefault="00C06373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392938D7" w14:textId="7D767016" w:rsidR="00076990" w:rsidRDefault="00076990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43B6EFFB" w14:textId="5C2150EA" w:rsidR="00076990" w:rsidRDefault="00076990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052A0DF5" w14:textId="39662787" w:rsidR="00076990" w:rsidRDefault="00076990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1F073060" w14:textId="71D78D8B" w:rsidR="00076990" w:rsidRDefault="00076990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755DEFF3" w14:textId="2FCB3131" w:rsidR="00076990" w:rsidRDefault="00076990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212AFEA4" w14:textId="0977AB41" w:rsidR="00076990" w:rsidRDefault="00076990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4EF18FA4" w14:textId="6AFBBCEF" w:rsidR="00076990" w:rsidRDefault="00076990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568C04E6" w14:textId="54A4D0EF" w:rsidR="00A8704B" w:rsidRDefault="00A8704B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51F03172" w14:textId="06A5CD57" w:rsidR="00A8704B" w:rsidRDefault="00A8704B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21C33DCD" w14:textId="5A26A7FB" w:rsidR="00A8704B" w:rsidRDefault="00A8704B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18071F1A" w14:textId="77777777" w:rsidR="00A8704B" w:rsidRDefault="00A8704B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72021D28" w14:textId="77777777" w:rsidR="00C06373" w:rsidRDefault="00C06373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43B98BA6" w14:textId="00AD4038" w:rsidR="00494162" w:rsidRPr="00870F3B" w:rsidRDefault="00494162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 xml:space="preserve">[B1-K2] 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van een </w:t>
            </w:r>
            <w:r w:rsidR="00E17A18">
              <w:rPr>
                <w:b/>
                <w:color w:val="FF0000"/>
                <w:sz w:val="18"/>
                <w:szCs w:val="18"/>
              </w:rPr>
              <w:t xml:space="preserve">Installatie </w:t>
            </w:r>
            <w:r w:rsidR="003B7A69" w:rsidRPr="009A7EAB">
              <w:rPr>
                <w:b/>
                <w:sz w:val="18"/>
                <w:szCs w:val="18"/>
              </w:rPr>
              <w:t>proces</w:t>
            </w:r>
          </w:p>
          <w:p w14:paraId="476676FA" w14:textId="73F34990" w:rsidR="001E376A" w:rsidRDefault="00494162" w:rsidP="00E2098E">
            <w:pPr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Je begeleidt de</w:t>
            </w:r>
            <w:r w:rsidR="00A02FCA" w:rsidRPr="009A7EAB">
              <w:rPr>
                <w:color w:val="FF0000"/>
                <w:sz w:val="18"/>
                <w:szCs w:val="18"/>
              </w:rPr>
              <w:t xml:space="preserve"> </w:t>
            </w:r>
            <w:r w:rsidR="00E17A18">
              <w:rPr>
                <w:color w:val="FF0000"/>
                <w:sz w:val="18"/>
                <w:szCs w:val="18"/>
              </w:rPr>
              <w:t>Installatie</w:t>
            </w:r>
            <w:r w:rsidRPr="009A7EAB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>van</w:t>
            </w:r>
            <w:r w:rsidR="00E17A18">
              <w:rPr>
                <w:sz w:val="18"/>
                <w:szCs w:val="18"/>
              </w:rPr>
              <w:t xml:space="preserve"> </w:t>
            </w:r>
            <w:r w:rsidR="00E17A18" w:rsidRPr="00E17A18">
              <w:rPr>
                <w:color w:val="FF0000"/>
                <w:sz w:val="18"/>
                <w:szCs w:val="18"/>
              </w:rPr>
              <w:t>het verplaatsen en verhogen van een rolle</w:t>
            </w:r>
            <w:r w:rsidR="00E17A18">
              <w:rPr>
                <w:color w:val="FF0000"/>
                <w:sz w:val="18"/>
                <w:szCs w:val="18"/>
              </w:rPr>
              <w:t>nbaan. NK profiel krijgt een aantal veranderingen in het bedrijf onder andere nieuwe machines en verplaatsing van onderdelen. Kort gezegd een nieuwe inrichting. Hierbij moet een rollenbaan verplaatst worden</w:t>
            </w:r>
            <w:r w:rsidR="00F10153">
              <w:rPr>
                <w:color w:val="FF0000"/>
                <w:sz w:val="18"/>
                <w:szCs w:val="18"/>
              </w:rPr>
              <w:t>, verhoogt</w:t>
            </w:r>
            <w:r w:rsidR="00E17A18">
              <w:rPr>
                <w:color w:val="FF0000"/>
                <w:sz w:val="18"/>
                <w:szCs w:val="18"/>
              </w:rPr>
              <w:t xml:space="preserve"> en hergebruikt voor de nieuwe robot en </w:t>
            </w:r>
            <w:r w:rsidR="00F10153">
              <w:rPr>
                <w:color w:val="FF0000"/>
                <w:sz w:val="18"/>
                <w:szCs w:val="18"/>
              </w:rPr>
              <w:t>kant</w:t>
            </w:r>
            <w:r w:rsidR="00E17A18">
              <w:rPr>
                <w:color w:val="FF0000"/>
                <w:sz w:val="18"/>
                <w:szCs w:val="18"/>
              </w:rPr>
              <w:t>bank van 8 meter. Hierbij moeten bijvoorbeeld nieuwe onderdelen voor worden ontworpen, gelaserd en gezet.</w:t>
            </w:r>
            <w:del w:id="0" w:author="Rodrigo Sousa" w:date="2023-02-14T07:45:00Z">
              <w:r w:rsidR="00E17A18" w:rsidDel="00233ECF">
                <w:rPr>
                  <w:color w:val="FF0000"/>
                  <w:sz w:val="18"/>
                  <w:szCs w:val="18"/>
                </w:rPr>
                <w:delText xml:space="preserve"> </w:delText>
              </w:r>
            </w:del>
          </w:p>
          <w:p w14:paraId="3ADA8C77" w14:textId="6D4B8E97" w:rsidR="00675C57" w:rsidRDefault="00675C57" w:rsidP="00E2098E">
            <w:pPr>
              <w:rPr>
                <w:color w:val="FF0000"/>
                <w:sz w:val="18"/>
                <w:szCs w:val="18"/>
              </w:rPr>
            </w:pPr>
          </w:p>
          <w:p w14:paraId="06AA1D23" w14:textId="4FCBA709" w:rsidR="00675C57" w:rsidRDefault="00675C57" w:rsidP="00E2098E">
            <w:pPr>
              <w:rPr>
                <w:color w:val="FF0000"/>
                <w:sz w:val="18"/>
                <w:szCs w:val="18"/>
              </w:rPr>
            </w:pPr>
            <w:r>
              <w:rPr>
                <w:noProof/>
                <w:color w:val="FF0000"/>
                <w:sz w:val="18"/>
                <w:szCs w:val="18"/>
              </w:rPr>
              <w:drawing>
                <wp:inline distT="0" distB="0" distL="0" distR="0" wp14:anchorId="190A4337" wp14:editId="3A62F340">
                  <wp:extent cx="2926080" cy="3900120"/>
                  <wp:effectExtent l="0" t="0" r="7620" b="571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511" cy="3910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3156E6" w14:textId="63DF89C6" w:rsidR="001E376A" w:rsidRDefault="001E376A" w:rsidP="00E2098E">
            <w:pPr>
              <w:rPr>
                <w:color w:val="FF0000"/>
                <w:sz w:val="18"/>
                <w:szCs w:val="18"/>
              </w:rPr>
            </w:pPr>
          </w:p>
          <w:p w14:paraId="5D8F8772" w14:textId="64BA4552" w:rsidR="001E376A" w:rsidRDefault="00030602" w:rsidP="00030602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Er komt hierbij een heel belangrijke punt naar voren die </w:t>
            </w:r>
            <w:r w:rsidR="00F10153">
              <w:rPr>
                <w:color w:val="FF0000"/>
                <w:sz w:val="18"/>
                <w:szCs w:val="18"/>
              </w:rPr>
              <w:t>je</w:t>
            </w:r>
            <w:r>
              <w:rPr>
                <w:color w:val="FF0000"/>
                <w:sz w:val="18"/>
                <w:szCs w:val="18"/>
              </w:rPr>
              <w:t xml:space="preserve"> eerst moet realiseren voordat </w:t>
            </w:r>
            <w:r w:rsidR="00F10153">
              <w:rPr>
                <w:color w:val="FF0000"/>
                <w:sz w:val="18"/>
                <w:szCs w:val="18"/>
              </w:rPr>
              <w:t>je</w:t>
            </w:r>
            <w:r>
              <w:rPr>
                <w:color w:val="FF0000"/>
                <w:sz w:val="18"/>
                <w:szCs w:val="18"/>
              </w:rPr>
              <w:t xml:space="preserve"> mensen kan begeleiden en dat is voorbereiden.</w:t>
            </w:r>
          </w:p>
          <w:p w14:paraId="2892752E" w14:textId="7F935DBA" w:rsidR="00030602" w:rsidRDefault="00030602" w:rsidP="00030602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Denk aan het volgende: </w:t>
            </w:r>
          </w:p>
          <w:p w14:paraId="537FA001" w14:textId="4254437B" w:rsidR="00030602" w:rsidRDefault="00A65F11" w:rsidP="00030602">
            <w:pPr>
              <w:pStyle w:val="Lijstalinea"/>
              <w:numPr>
                <w:ilvl w:val="0"/>
                <w:numId w:val="13"/>
              </w:numPr>
              <w:rPr>
                <w:color w:val="FF0000"/>
                <w:sz w:val="18"/>
                <w:szCs w:val="18"/>
              </w:rPr>
            </w:pPr>
            <w:r w:rsidRPr="00A65F11">
              <w:rPr>
                <w:color w:val="FF0000"/>
                <w:sz w:val="18"/>
                <w:szCs w:val="18"/>
              </w:rPr>
              <w:t>Inventariseren</w:t>
            </w:r>
            <w:r w:rsidR="00030602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van wat</w:t>
            </w:r>
            <w:r w:rsidR="00030602">
              <w:rPr>
                <w:color w:val="FF0000"/>
                <w:sz w:val="18"/>
                <w:szCs w:val="18"/>
              </w:rPr>
              <w:t xml:space="preserve"> we al hebben in het bedrijf. </w:t>
            </w:r>
            <w:r w:rsidR="0098731B">
              <w:rPr>
                <w:color w:val="FF0000"/>
                <w:sz w:val="18"/>
                <w:szCs w:val="18"/>
              </w:rPr>
              <w:t>M</w:t>
            </w:r>
            <w:r w:rsidR="00030602">
              <w:rPr>
                <w:color w:val="FF0000"/>
                <w:sz w:val="18"/>
                <w:szCs w:val="18"/>
              </w:rPr>
              <w:t xml:space="preserve">ateriaal die </w:t>
            </w:r>
            <w:r w:rsidR="00F10153">
              <w:rPr>
                <w:color w:val="FF0000"/>
                <w:sz w:val="18"/>
                <w:szCs w:val="18"/>
              </w:rPr>
              <w:t>je</w:t>
            </w:r>
            <w:r w:rsidR="00030602">
              <w:rPr>
                <w:color w:val="FF0000"/>
                <w:sz w:val="18"/>
                <w:szCs w:val="18"/>
              </w:rPr>
              <w:t xml:space="preserve"> kan gebruiken, bouten en schroeven. </w:t>
            </w:r>
          </w:p>
          <w:p w14:paraId="32D6C47A" w14:textId="51E6AE73" w:rsidR="00030602" w:rsidRDefault="00030602" w:rsidP="00030602">
            <w:pPr>
              <w:pStyle w:val="Lijstalinea"/>
              <w:numPr>
                <w:ilvl w:val="0"/>
                <w:numId w:val="13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Kostprijsberekening maken van de onderdelen die we te kort komen.</w:t>
            </w:r>
          </w:p>
          <w:p w14:paraId="66F01364" w14:textId="6757B77E" w:rsidR="00030602" w:rsidRPr="00030602" w:rsidRDefault="00030602" w:rsidP="00030602">
            <w:pPr>
              <w:pStyle w:val="Lijstalinea"/>
              <w:numPr>
                <w:ilvl w:val="0"/>
                <w:numId w:val="13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Visualisatie tekening, </w:t>
            </w:r>
            <w:r w:rsidR="008E0417">
              <w:rPr>
                <w:color w:val="FF0000"/>
                <w:sz w:val="18"/>
                <w:szCs w:val="18"/>
              </w:rPr>
              <w:t xml:space="preserve">onder andere in </w:t>
            </w:r>
            <w:proofErr w:type="spellStart"/>
            <w:r w:rsidR="008E0417">
              <w:rPr>
                <w:color w:val="FF0000"/>
                <w:sz w:val="18"/>
                <w:szCs w:val="18"/>
              </w:rPr>
              <w:t>Inventor</w:t>
            </w:r>
            <w:proofErr w:type="spellEnd"/>
            <w:r w:rsidR="008E0417">
              <w:rPr>
                <w:color w:val="FF0000"/>
                <w:sz w:val="18"/>
                <w:szCs w:val="18"/>
              </w:rPr>
              <w:t xml:space="preserve">  en / of </w:t>
            </w:r>
            <w:r w:rsidR="0098731B">
              <w:rPr>
                <w:color w:val="FF0000"/>
                <w:sz w:val="18"/>
                <w:szCs w:val="18"/>
              </w:rPr>
              <w:t xml:space="preserve">Autocad </w:t>
            </w:r>
            <w:r>
              <w:rPr>
                <w:color w:val="FF0000"/>
                <w:sz w:val="18"/>
                <w:szCs w:val="18"/>
              </w:rPr>
              <w:t xml:space="preserve">zodat </w:t>
            </w:r>
            <w:r w:rsidR="00F10153">
              <w:rPr>
                <w:color w:val="FF0000"/>
                <w:sz w:val="18"/>
                <w:szCs w:val="18"/>
              </w:rPr>
              <w:t>je</w:t>
            </w:r>
            <w:r>
              <w:rPr>
                <w:color w:val="FF0000"/>
                <w:sz w:val="18"/>
                <w:szCs w:val="18"/>
              </w:rPr>
              <w:t xml:space="preserve"> kan laten zien, waar en hoe </w:t>
            </w:r>
            <w:r w:rsidR="00F10153">
              <w:rPr>
                <w:color w:val="FF0000"/>
                <w:sz w:val="18"/>
                <w:szCs w:val="18"/>
              </w:rPr>
              <w:t>je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="00A65F11">
              <w:rPr>
                <w:color w:val="FF0000"/>
                <w:sz w:val="18"/>
                <w:szCs w:val="18"/>
              </w:rPr>
              <w:t>vind</w:t>
            </w:r>
            <w:r w:rsidR="00F10153">
              <w:rPr>
                <w:color w:val="FF0000"/>
                <w:sz w:val="18"/>
                <w:szCs w:val="18"/>
              </w:rPr>
              <w:t>t</w:t>
            </w:r>
            <w:r w:rsidR="00A65F11">
              <w:rPr>
                <w:color w:val="FF0000"/>
                <w:sz w:val="18"/>
                <w:szCs w:val="18"/>
              </w:rPr>
              <w:t xml:space="preserve"> dat het beste uitkomst zal hebben</w:t>
            </w:r>
            <w:r>
              <w:rPr>
                <w:color w:val="FF0000"/>
                <w:sz w:val="18"/>
                <w:szCs w:val="18"/>
              </w:rPr>
              <w:t xml:space="preserve">. </w:t>
            </w:r>
          </w:p>
          <w:p w14:paraId="7A0D0803" w14:textId="7E0CA34B" w:rsidR="00030602" w:rsidRDefault="00030602" w:rsidP="00030602">
            <w:pPr>
              <w:pStyle w:val="Lijstalinea"/>
              <w:numPr>
                <w:ilvl w:val="0"/>
                <w:numId w:val="13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Inschatting van tijd </w:t>
            </w:r>
            <w:r w:rsidR="00A65F11">
              <w:rPr>
                <w:color w:val="FF0000"/>
                <w:sz w:val="18"/>
                <w:szCs w:val="18"/>
              </w:rPr>
              <w:t>dat het zou gaan duren voor het gehele installatie en m</w:t>
            </w:r>
            <w:r>
              <w:rPr>
                <w:color w:val="FF0000"/>
                <w:sz w:val="18"/>
                <w:szCs w:val="18"/>
              </w:rPr>
              <w:t xml:space="preserve">ee kijken met de planning zodat </w:t>
            </w:r>
            <w:r w:rsidR="00F10153">
              <w:rPr>
                <w:color w:val="FF0000"/>
                <w:sz w:val="18"/>
                <w:szCs w:val="18"/>
              </w:rPr>
              <w:t>je</w:t>
            </w:r>
            <w:r>
              <w:rPr>
                <w:color w:val="FF0000"/>
                <w:sz w:val="18"/>
                <w:szCs w:val="18"/>
              </w:rPr>
              <w:t xml:space="preserve"> een moment kan suggereren dat het beste zou uitkomen. </w:t>
            </w:r>
          </w:p>
          <w:p w14:paraId="3C9A5D22" w14:textId="5BF626FD" w:rsidR="008E0417" w:rsidRPr="008E0417" w:rsidRDefault="00A11469" w:rsidP="008E0417">
            <w:pPr>
              <w:pStyle w:val="Lijstalinea"/>
              <w:numPr>
                <w:ilvl w:val="0"/>
                <w:numId w:val="13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Voorbereiden van </w:t>
            </w:r>
            <w:r w:rsidR="00563CAA">
              <w:rPr>
                <w:color w:val="FF0000"/>
                <w:sz w:val="18"/>
                <w:szCs w:val="18"/>
              </w:rPr>
              <w:t>het</w:t>
            </w:r>
            <w:r>
              <w:rPr>
                <w:color w:val="FF0000"/>
                <w:sz w:val="18"/>
                <w:szCs w:val="18"/>
              </w:rPr>
              <w:t xml:space="preserve"> programma </w:t>
            </w:r>
            <w:r w:rsidR="00563CAA">
              <w:rPr>
                <w:color w:val="FF0000"/>
                <w:sz w:val="18"/>
                <w:szCs w:val="18"/>
              </w:rPr>
              <w:t>voor</w:t>
            </w:r>
            <w:r>
              <w:rPr>
                <w:color w:val="FF0000"/>
                <w:sz w:val="18"/>
                <w:szCs w:val="18"/>
              </w:rPr>
              <w:t xml:space="preserve"> Sigmanest</w:t>
            </w:r>
            <w:r w:rsidR="00563CAA">
              <w:rPr>
                <w:color w:val="FF0000"/>
                <w:sz w:val="18"/>
                <w:szCs w:val="18"/>
              </w:rPr>
              <w:t xml:space="preserve"> ( laser )</w:t>
            </w:r>
            <w:r>
              <w:rPr>
                <w:color w:val="FF0000"/>
                <w:sz w:val="18"/>
                <w:szCs w:val="18"/>
              </w:rPr>
              <w:t xml:space="preserve"> en </w:t>
            </w:r>
            <w:proofErr w:type="spellStart"/>
            <w:r w:rsidR="00563CAA">
              <w:rPr>
                <w:color w:val="FF0000"/>
                <w:sz w:val="18"/>
                <w:szCs w:val="18"/>
              </w:rPr>
              <w:t>A</w:t>
            </w:r>
            <w:r>
              <w:rPr>
                <w:color w:val="FF0000"/>
                <w:sz w:val="18"/>
                <w:szCs w:val="18"/>
              </w:rPr>
              <w:t>uto</w:t>
            </w:r>
            <w:r w:rsidR="00563CAA">
              <w:rPr>
                <w:color w:val="FF0000"/>
                <w:sz w:val="18"/>
                <w:szCs w:val="18"/>
              </w:rPr>
              <w:t>pol</w:t>
            </w:r>
            <w:proofErr w:type="spellEnd"/>
            <w:r w:rsidR="00563CAA">
              <w:rPr>
                <w:color w:val="FF0000"/>
                <w:sz w:val="18"/>
                <w:szCs w:val="18"/>
              </w:rPr>
              <w:t xml:space="preserve"> ( kantbank )</w:t>
            </w:r>
            <w:r>
              <w:rPr>
                <w:color w:val="FF0000"/>
                <w:sz w:val="18"/>
                <w:szCs w:val="18"/>
              </w:rPr>
              <w:t>.</w:t>
            </w:r>
          </w:p>
          <w:p w14:paraId="7903A7BC" w14:textId="54CE87CC" w:rsidR="00030602" w:rsidRPr="00030602" w:rsidRDefault="00030602" w:rsidP="00030602">
            <w:pPr>
              <w:rPr>
                <w:color w:val="FF0000"/>
                <w:sz w:val="18"/>
                <w:szCs w:val="18"/>
              </w:rPr>
            </w:pPr>
          </w:p>
          <w:p w14:paraId="0186C4B4" w14:textId="77777777" w:rsidR="009D02A6" w:rsidRPr="009A7EAB" w:rsidRDefault="009D02A6" w:rsidP="00E2098E">
            <w:pPr>
              <w:rPr>
                <w:sz w:val="18"/>
                <w:szCs w:val="18"/>
              </w:rPr>
            </w:pPr>
          </w:p>
          <w:p w14:paraId="175DC8B1" w14:textId="2B4E4D6C" w:rsidR="0020681C" w:rsidRPr="009A7EAB" w:rsidRDefault="0020681C" w:rsidP="00E2098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Je bereid</w:t>
            </w:r>
            <w:r w:rsidR="008A18CD" w:rsidRPr="009A7EAB">
              <w:rPr>
                <w:sz w:val="18"/>
                <w:szCs w:val="18"/>
              </w:rPr>
              <w:t>t</w:t>
            </w:r>
            <w:r w:rsidRPr="009A7EAB">
              <w:rPr>
                <w:sz w:val="18"/>
                <w:szCs w:val="18"/>
              </w:rPr>
              <w:t xml:space="preserve"> het werk voor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Pr="009A7EAB">
              <w:rPr>
                <w:sz w:val="18"/>
                <w:szCs w:val="18"/>
              </w:rPr>
              <w:t xml:space="preserve"> organiseert </w:t>
            </w:r>
            <w:r w:rsidR="00E028EC" w:rsidRPr="009A7EAB">
              <w:rPr>
                <w:sz w:val="18"/>
                <w:szCs w:val="18"/>
              </w:rPr>
              <w:t>en begeleid</w:t>
            </w:r>
            <w:r w:rsidR="00285B03" w:rsidRPr="009A7EAB">
              <w:rPr>
                <w:sz w:val="18"/>
                <w:szCs w:val="18"/>
              </w:rPr>
              <w:t>t</w:t>
            </w:r>
            <w:r w:rsidR="00E028EC" w:rsidRPr="009A7EAB">
              <w:rPr>
                <w:sz w:val="18"/>
                <w:szCs w:val="18"/>
              </w:rPr>
              <w:t xml:space="preserve"> de uitvoering van </w:t>
            </w:r>
            <w:r w:rsidRPr="009A7EAB">
              <w:rPr>
                <w:sz w:val="18"/>
                <w:szCs w:val="18"/>
              </w:rPr>
              <w:t>het werk</w:t>
            </w:r>
            <w:r w:rsidR="00EA5890" w:rsidRPr="009A7EAB">
              <w:rPr>
                <w:sz w:val="18"/>
                <w:szCs w:val="18"/>
              </w:rPr>
              <w:t>. J</w:t>
            </w:r>
            <w:r w:rsidRPr="009A7EAB">
              <w:rPr>
                <w:sz w:val="18"/>
                <w:szCs w:val="18"/>
              </w:rPr>
              <w:t xml:space="preserve">e zorgt ervoor dat het werk </w:t>
            </w:r>
            <w:r w:rsidR="00E028EC" w:rsidRPr="009A7EAB">
              <w:rPr>
                <w:sz w:val="18"/>
                <w:szCs w:val="18"/>
              </w:rPr>
              <w:t xml:space="preserve">volgens de gestelde kwaliteitseisen, </w:t>
            </w:r>
            <w:r w:rsidR="003B7A69" w:rsidRPr="009A7EAB">
              <w:rPr>
                <w:sz w:val="18"/>
                <w:szCs w:val="18"/>
              </w:rPr>
              <w:t>binnen het afgesproken budget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="003B7A69" w:rsidRPr="009A7EAB">
              <w:rPr>
                <w:sz w:val="18"/>
                <w:szCs w:val="18"/>
              </w:rPr>
              <w:t xml:space="preserve"> op de afgesproken datum wordt opgeleverd.</w:t>
            </w:r>
          </w:p>
          <w:p w14:paraId="0C7A1E2E" w14:textId="66D2F966" w:rsidR="005B0C37" w:rsidRPr="009A7EAB" w:rsidRDefault="005B0C37" w:rsidP="00C347B3">
            <w:pP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675C57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778D7EBB" w:rsidR="002F2AC1" w:rsidRPr="009A7EAB" w:rsidRDefault="00816F4C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179955B6" w:rsidR="0043745D" w:rsidRPr="009A7EAB" w:rsidRDefault="00816F4C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885269" w:rsidRPr="009A7EAB">
              <w:rPr>
                <w:color w:val="FF0000"/>
                <w:sz w:val="18"/>
                <w:szCs w:val="18"/>
              </w:rPr>
              <w:t>installatie</w:t>
            </w:r>
            <w:r w:rsidR="00A65F11">
              <w:rPr>
                <w:color w:val="FF0000"/>
                <w:sz w:val="18"/>
                <w:szCs w:val="18"/>
              </w:rPr>
              <w:t xml:space="preserve"> 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</w:p>
          <w:p w14:paraId="0D60D661" w14:textId="07CAC645" w:rsidR="00885269" w:rsidRPr="009A7EAB" w:rsidRDefault="00816F4C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6B3194BA" w:rsidR="00D35A9F" w:rsidRPr="009A7EAB" w:rsidRDefault="00816F4C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675C57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3E90FBD5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675C57">
              <w:rPr>
                <w:color w:val="FF0000"/>
                <w:sz w:val="18"/>
                <w:szCs w:val="18"/>
              </w:rPr>
              <w:t>300</w:t>
            </w:r>
            <w:r w:rsidR="005B2573" w:rsidRPr="009A7EAB"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4EA859DA" w:rsidR="00BC534E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tbl>
            <w:tblPr>
              <w:tblStyle w:val="Tabel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62"/>
              <w:gridCol w:w="4064"/>
            </w:tblGrid>
            <w:tr w:rsidR="00716FB7" w14:paraId="25750045" w14:textId="77777777" w:rsidTr="00716FB7">
              <w:tc>
                <w:tcPr>
                  <w:tcW w:w="1462" w:type="dxa"/>
                  <w:shd w:val="clear" w:color="auto" w:fill="FFFF00"/>
                </w:tcPr>
                <w:p w14:paraId="41C0FF40" w14:textId="52AEE6F3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9A7EAB">
                    <w:rPr>
                      <w:color w:val="FF0000"/>
                      <w:sz w:val="18"/>
                      <w:szCs w:val="18"/>
                    </w:rPr>
                    <w:t>[</w:t>
                  </w:r>
                  <w:r w:rsidR="008E0417">
                    <w:rPr>
                      <w:color w:val="FF0000"/>
                      <w:sz w:val="18"/>
                      <w:szCs w:val="18"/>
                    </w:rPr>
                    <w:t xml:space="preserve">220 </w:t>
                  </w:r>
                  <w:r w:rsidR="00A65F11">
                    <w:rPr>
                      <w:color w:val="FF0000"/>
                      <w:sz w:val="18"/>
                      <w:szCs w:val="18"/>
                    </w:rPr>
                    <w:t>uur</w:t>
                  </w:r>
                  <w:r w:rsidRPr="009A7EAB">
                    <w:rPr>
                      <w:color w:val="FF0000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4064" w:type="dxa"/>
                </w:tcPr>
                <w:p w14:paraId="48DB99D0" w14:textId="499CD304" w:rsidR="00716FB7" w:rsidRPr="00716FB7" w:rsidRDefault="00716FB7" w:rsidP="00716FB7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716FB7">
                    <w:rPr>
                      <w:color w:val="000000"/>
                      <w:sz w:val="18"/>
                      <w:szCs w:val="18"/>
                    </w:rPr>
                    <w:t>Uur voor het maken van een ontwerp en voorbereiding;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716FB7">
                    <w:rPr>
                      <w:color w:val="000000"/>
                      <w:sz w:val="18"/>
                      <w:szCs w:val="18"/>
                    </w:rPr>
                    <w:t>[B1-K1 P1-K1]</w:t>
                  </w:r>
                </w:p>
                <w:p w14:paraId="240D1896" w14:textId="77777777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16FB7" w14:paraId="1629709E" w14:textId="77777777" w:rsidTr="00716FB7">
              <w:tc>
                <w:tcPr>
                  <w:tcW w:w="1462" w:type="dxa"/>
                  <w:shd w:val="clear" w:color="auto" w:fill="FFFF00"/>
                </w:tcPr>
                <w:p w14:paraId="14981F60" w14:textId="600D5A2A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9A7EAB">
                    <w:rPr>
                      <w:color w:val="FF0000"/>
                      <w:sz w:val="18"/>
                      <w:szCs w:val="18"/>
                    </w:rPr>
                    <w:t>[</w:t>
                  </w:r>
                  <w:r w:rsidR="008E0417">
                    <w:rPr>
                      <w:color w:val="FF0000"/>
                      <w:sz w:val="18"/>
                      <w:szCs w:val="18"/>
                    </w:rPr>
                    <w:t xml:space="preserve">80 </w:t>
                  </w:r>
                  <w:r w:rsidR="00A65F11">
                    <w:rPr>
                      <w:color w:val="FF0000"/>
                      <w:sz w:val="18"/>
                      <w:szCs w:val="18"/>
                    </w:rPr>
                    <w:t>uur</w:t>
                  </w:r>
                  <w:r w:rsidRPr="009A7EAB">
                    <w:rPr>
                      <w:color w:val="FF0000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4064" w:type="dxa"/>
                </w:tcPr>
                <w:p w14:paraId="3066228D" w14:textId="3014BB5D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9A7EAB">
                    <w:rPr>
                      <w:sz w:val="18"/>
                      <w:szCs w:val="18"/>
                    </w:rPr>
                    <w:t xml:space="preserve">Uur voor </w:t>
                  </w:r>
                  <w:r w:rsidRPr="009A7EAB">
                    <w:rPr>
                      <w:color w:val="000000"/>
                      <w:sz w:val="18"/>
                      <w:szCs w:val="18"/>
                    </w:rPr>
                    <w:t xml:space="preserve">het begeleiden van het </w:t>
                  </w:r>
                  <w:r w:rsidRPr="009A7EAB">
                    <w:rPr>
                      <w:color w:val="FF0000"/>
                      <w:sz w:val="18"/>
                      <w:szCs w:val="18"/>
                    </w:rPr>
                    <w:t>installatie</w:t>
                  </w:r>
                  <w:r w:rsidR="00A65F11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9A7EAB">
                    <w:rPr>
                      <w:color w:val="000000"/>
                      <w:sz w:val="18"/>
                      <w:szCs w:val="18"/>
                    </w:rPr>
                    <w:t>proces</w:t>
                  </w:r>
                </w:p>
                <w:p w14:paraId="2AF86438" w14:textId="59485942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[</w:t>
                  </w:r>
                  <w:r w:rsidRPr="00716FB7">
                    <w:rPr>
                      <w:color w:val="000000"/>
                      <w:sz w:val="18"/>
                      <w:szCs w:val="18"/>
                    </w:rPr>
                    <w:t>B1-K2]</w:t>
                  </w:r>
                </w:p>
              </w:tc>
            </w:tr>
          </w:tbl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675C57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105BC47" w14:textId="2AA8C241" w:rsidR="00BC534E" w:rsidRPr="006C65CD" w:rsidRDefault="00BC534E" w:rsidP="003174E9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Opgenomen bijlagen</w:t>
            </w:r>
          </w:p>
          <w:p w14:paraId="1679FF30" w14:textId="5185ADEA" w:rsidR="00B55C1F" w:rsidRPr="009A7EAB" w:rsidRDefault="009D02A6" w:rsidP="00406945">
            <w:pPr>
              <w:pStyle w:val="Lijstalinea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</w:t>
            </w:r>
            <w:r w:rsidR="00B55C1F" w:rsidRPr="009A7EAB">
              <w:rPr>
                <w:sz w:val="18"/>
                <w:szCs w:val="18"/>
              </w:rPr>
              <w:t>aterialen-/onderdelenlijst</w:t>
            </w:r>
          </w:p>
          <w:p w14:paraId="18FDAC7B" w14:textId="4AF400C4" w:rsidR="00397813" w:rsidRPr="009A7EAB" w:rsidRDefault="009D02A6" w:rsidP="00406945">
            <w:pPr>
              <w:pStyle w:val="Lijstalinea"/>
              <w:numPr>
                <w:ilvl w:val="0"/>
                <w:numId w:val="3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</w:t>
            </w:r>
            <w:r w:rsidR="00397813" w:rsidRPr="009A7EAB">
              <w:rPr>
                <w:sz w:val="18"/>
                <w:szCs w:val="18"/>
              </w:rPr>
              <w:t xml:space="preserve">erkplanning </w:t>
            </w:r>
            <w:r w:rsidR="006678C2" w:rsidRPr="009A7EAB">
              <w:rPr>
                <w:sz w:val="18"/>
                <w:szCs w:val="18"/>
              </w:rPr>
              <w:t>-</w:t>
            </w:r>
            <w:r w:rsidR="00397813" w:rsidRPr="009A7EAB">
              <w:rPr>
                <w:sz w:val="18"/>
                <w:szCs w:val="18"/>
              </w:rPr>
              <w:t xml:space="preserve"> indeling</w:t>
            </w:r>
          </w:p>
          <w:p w14:paraId="611FD7A5" w14:textId="4FC1F803" w:rsidR="00BC534E" w:rsidRPr="009A7EAB" w:rsidRDefault="00BC534E" w:rsidP="00A11374">
            <w:pPr>
              <w:rPr>
                <w:sz w:val="18"/>
                <w:szCs w:val="18"/>
              </w:rPr>
            </w:pPr>
          </w:p>
          <w:p w14:paraId="3865BEFF" w14:textId="1FCF7491" w:rsidR="00BC534E" w:rsidRPr="009A7EAB" w:rsidRDefault="00816F4C" w:rsidP="00A11374">
            <w:pPr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B94857" w:rsidRPr="009A7EAB">
              <w:rPr>
                <w:sz w:val="18"/>
                <w:szCs w:val="18"/>
              </w:rPr>
              <w:t xml:space="preserve"> </w:t>
            </w:r>
            <w:r w:rsidR="00B94857" w:rsidRPr="009A7EAB">
              <w:rPr>
                <w:color w:val="FF0000"/>
                <w:sz w:val="18"/>
                <w:szCs w:val="18"/>
              </w:rPr>
              <w:t>toe te voegen door bedrij</w:t>
            </w:r>
            <w:r w:rsidR="00A11469">
              <w:rPr>
                <w:color w:val="FF0000"/>
                <w:sz w:val="18"/>
                <w:szCs w:val="18"/>
              </w:rPr>
              <w:t>f</w:t>
            </w:r>
          </w:p>
          <w:p w14:paraId="5B30D8B4" w14:textId="485BF979" w:rsidR="00B55C1F" w:rsidRPr="009A7EAB" w:rsidRDefault="009F5087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R</w:t>
            </w:r>
            <w:r w:rsidR="00B55C1F" w:rsidRPr="009A7EAB">
              <w:rPr>
                <w:sz w:val="18"/>
                <w:szCs w:val="18"/>
              </w:rPr>
              <w:t>ichtlijnen</w:t>
            </w:r>
            <w:r w:rsidRPr="009A7EAB">
              <w:rPr>
                <w:sz w:val="18"/>
                <w:szCs w:val="18"/>
              </w:rPr>
              <w:t xml:space="preserve"> en</w:t>
            </w:r>
            <w:r w:rsidR="00B55C1F" w:rsidRPr="009A7EAB">
              <w:rPr>
                <w:sz w:val="18"/>
                <w:szCs w:val="18"/>
              </w:rPr>
              <w:t xml:space="preserve"> vakspecifieke, ruimtelijke en ontwerpeisen</w:t>
            </w:r>
          </w:p>
          <w:p w14:paraId="36D88E50" w14:textId="06282C5F" w:rsidR="00C02ECE" w:rsidRPr="009A7EAB" w:rsidRDefault="00025346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K</w:t>
            </w:r>
            <w:r w:rsidR="00C02ECE" w:rsidRPr="009A7EAB">
              <w:rPr>
                <w:sz w:val="18"/>
                <w:szCs w:val="18"/>
              </w:rPr>
              <w:t>lantspecificaties</w:t>
            </w:r>
            <w:r w:rsidRPr="009A7EAB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9A7EAB" w:rsidRDefault="00B55C1F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Engelstalige informatie</w:t>
            </w:r>
          </w:p>
          <w:p w14:paraId="47386D97" w14:textId="7C96D85A" w:rsidR="00B55C1F" w:rsidRPr="009A7EAB" w:rsidRDefault="00F85C46" w:rsidP="00F85C46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Technische documentatie van </w:t>
            </w:r>
            <w:r w:rsidR="009B7FDA">
              <w:rPr>
                <w:color w:val="FF0000"/>
                <w:sz w:val="18"/>
                <w:szCs w:val="18"/>
              </w:rPr>
              <w:t>de K8/robot arm</w:t>
            </w:r>
          </w:p>
          <w:p w14:paraId="1C3139D7" w14:textId="0DAC747C" w:rsidR="00C02ECE" w:rsidRPr="009A7EAB" w:rsidRDefault="00025346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</w:t>
            </w:r>
            <w:r w:rsidR="00C02ECE" w:rsidRPr="009A7EAB">
              <w:rPr>
                <w:sz w:val="18"/>
                <w:szCs w:val="18"/>
              </w:rPr>
              <w:t>nderhoudsopdracht</w:t>
            </w:r>
          </w:p>
          <w:p w14:paraId="0D46BC4A" w14:textId="77777777" w:rsidR="007E7BED" w:rsidRPr="009A7EAB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39AF6F66" w14:textId="345E480C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  <w:r w:rsidR="00876A0A" w:rsidRPr="009A7EAB">
              <w:rPr>
                <w:color w:val="FF0000"/>
                <w:sz w:val="18"/>
                <w:szCs w:val="18"/>
              </w:rPr>
              <w:t>te verstrekken door het bedrijf</w:t>
            </w:r>
          </w:p>
          <w:p w14:paraId="6F651D77" w14:textId="60224662" w:rsidR="002024C5" w:rsidRPr="009A7EAB" w:rsidRDefault="00025346" w:rsidP="002024C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9A7EAB" w:rsidRDefault="002024C5" w:rsidP="002024C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9A7EAB" w:rsidRDefault="002024C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9A7EAB" w:rsidRDefault="00025346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9A7EAB" w:rsidRDefault="00D729F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58B6E958" w:rsidR="00F85C46" w:rsidRPr="009A7EAB" w:rsidRDefault="00F85C46" w:rsidP="00F85C46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3DEA4DFA" w14:textId="2D242139" w:rsidR="00BC534E" w:rsidRPr="009A7EAB" w:rsidRDefault="00025346" w:rsidP="009D02A6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>edrijfsrichtlijnen voor de afronding van het project en de rapportage van acceptatie</w:t>
            </w:r>
          </w:p>
          <w:p w14:paraId="6A7A6F19" w14:textId="205465E1" w:rsidR="00545392" w:rsidRPr="009A7EAB" w:rsidRDefault="00545392" w:rsidP="00644B3D">
            <w:pPr>
              <w:rPr>
                <w:sz w:val="18"/>
                <w:szCs w:val="18"/>
              </w:rPr>
            </w:pPr>
          </w:p>
        </w:tc>
      </w:tr>
    </w:tbl>
    <w:p w14:paraId="56BB03D6" w14:textId="77777777" w:rsidR="00816F4C" w:rsidRDefault="00816F4C">
      <w: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A10392" w:rsidRPr="009A7EAB" w14:paraId="65E4BCA6" w14:textId="77777777" w:rsidTr="0007762F"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53ED6EA8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E59359" w14:textId="7BD76FFA" w:rsidR="009D02A6" w:rsidRPr="00E27AB9" w:rsidRDefault="00D35A9F" w:rsidP="009030E2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</w:t>
            </w:r>
            <w:r w:rsidR="001F5932" w:rsidRPr="009A7EAB">
              <w:rPr>
                <w:b/>
                <w:color w:val="000000"/>
                <w:sz w:val="18"/>
                <w:szCs w:val="18"/>
              </w:rPr>
              <w:t>pdracht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>.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B55C1F" w:rsidRPr="009A7EAB">
              <w:rPr>
                <w:b/>
                <w:color w:val="000000"/>
                <w:sz w:val="18"/>
                <w:szCs w:val="18"/>
              </w:rPr>
              <w:t>Ontwerp</w:t>
            </w:r>
            <w:r w:rsidR="009D2A76" w:rsidRPr="009A7EAB">
              <w:rPr>
                <w:b/>
                <w:color w:val="000000"/>
                <w:sz w:val="18"/>
                <w:szCs w:val="18"/>
              </w:rPr>
              <w:t xml:space="preserve"> maken en werk voorbereiden</w:t>
            </w:r>
          </w:p>
          <w:p w14:paraId="10F98656" w14:textId="687FDCA1" w:rsidR="009B3A82" w:rsidRPr="00816F4C" w:rsidRDefault="00EA5890" w:rsidP="00816F4C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1F5932" w:rsidRPr="009A7EAB">
              <w:rPr>
                <w:sz w:val="18"/>
                <w:szCs w:val="18"/>
              </w:rPr>
              <w:t>v</w:t>
            </w:r>
            <w:r w:rsidR="00BC7A17" w:rsidRPr="009A7EAB">
              <w:rPr>
                <w:sz w:val="18"/>
                <w:szCs w:val="18"/>
              </w:rPr>
              <w:t xml:space="preserve">oer je </w:t>
            </w:r>
            <w:r w:rsidR="00B0345F" w:rsidRPr="009A7EAB">
              <w:rPr>
                <w:sz w:val="18"/>
                <w:szCs w:val="18"/>
              </w:rPr>
              <w:t>onderstaande</w:t>
            </w:r>
            <w:r w:rsidR="00277ABA" w:rsidRPr="009A7EAB">
              <w:rPr>
                <w:sz w:val="18"/>
                <w:szCs w:val="18"/>
              </w:rPr>
              <w:t xml:space="preserve"> </w:t>
            </w:r>
            <w:r w:rsidR="009B3A82" w:rsidRPr="009A7EAB">
              <w:rPr>
                <w:sz w:val="18"/>
                <w:szCs w:val="18"/>
              </w:rPr>
              <w:t>werkzaamheden uit:</w:t>
            </w:r>
          </w:p>
          <w:p w14:paraId="4031A302" w14:textId="79528A34" w:rsidR="00D211FB" w:rsidRPr="009A7EAB" w:rsidRDefault="00CD6200" w:rsidP="009B3A82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Voorbereiden werkzaamheden</w:t>
            </w:r>
            <w:r w:rsidR="00896ACD" w:rsidRPr="009A7EAB">
              <w:rPr>
                <w:sz w:val="18"/>
                <w:szCs w:val="18"/>
              </w:rPr>
              <w:t xml:space="preserve"> </w:t>
            </w:r>
            <w:r w:rsidR="007222F6" w:rsidRPr="009A7EAB">
              <w:rPr>
                <w:sz w:val="18"/>
                <w:szCs w:val="18"/>
              </w:rPr>
              <w:t>(B1-K1-W1</w:t>
            </w:r>
            <w:r w:rsidR="00D211FB" w:rsidRPr="009A7EAB">
              <w:rPr>
                <w:color w:val="000000"/>
                <w:sz w:val="18"/>
                <w:szCs w:val="18"/>
              </w:rPr>
              <w:t>)</w:t>
            </w:r>
          </w:p>
          <w:p w14:paraId="5901E5D1" w14:textId="3D20E9EE" w:rsidR="00545392" w:rsidRPr="009A7EAB" w:rsidRDefault="00616D9E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Verzamel</w:t>
            </w:r>
            <w:r w:rsidR="00545392" w:rsidRPr="009A7EAB">
              <w:rPr>
                <w:sz w:val="18"/>
                <w:szCs w:val="18"/>
              </w:rPr>
              <w:t xml:space="preserve"> en analyseer de documentatie en (ontwerp)gegevens. Hier moeten ook Engelstalige gegevens bij</w:t>
            </w:r>
            <w:r w:rsidR="00B7117D" w:rsidRPr="009A7EAB">
              <w:rPr>
                <w:sz w:val="18"/>
                <w:szCs w:val="18"/>
              </w:rPr>
              <w:t xml:space="preserve"> </w:t>
            </w:r>
            <w:r w:rsidR="00545392" w:rsidRPr="009A7EAB">
              <w:rPr>
                <w:sz w:val="18"/>
                <w:szCs w:val="18"/>
              </w:rPr>
              <w:t>zitten.</w:t>
            </w:r>
          </w:p>
          <w:p w14:paraId="4ABBE1F0" w14:textId="520F566D" w:rsidR="00545392" w:rsidRPr="009A7EAB" w:rsidRDefault="0088015A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Inventariseer de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545392" w:rsidRPr="009A7EAB">
              <w:rPr>
                <w:sz w:val="18"/>
                <w:szCs w:val="18"/>
              </w:rPr>
              <w:t xml:space="preserve"> en ga na wat de behoefte</w:t>
            </w:r>
            <w:r w:rsidR="0084619F" w:rsidRPr="009A7EAB">
              <w:rPr>
                <w:sz w:val="18"/>
                <w:szCs w:val="18"/>
              </w:rPr>
              <w:t>n zijn</w:t>
            </w:r>
            <w:r w:rsidR="00545392" w:rsidRPr="009A7EAB">
              <w:rPr>
                <w:sz w:val="18"/>
                <w:szCs w:val="18"/>
              </w:rPr>
              <w:t xml:space="preserve"> van de doelgroep</w:t>
            </w:r>
            <w:r w:rsidRPr="009A7EAB">
              <w:rPr>
                <w:sz w:val="18"/>
                <w:szCs w:val="18"/>
              </w:rPr>
              <w:t>.</w:t>
            </w:r>
          </w:p>
          <w:p w14:paraId="10B78DA1" w14:textId="2691B8E6" w:rsidR="0088015A" w:rsidRPr="009A7EAB" w:rsidRDefault="0088015A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Kies </w:t>
            </w:r>
            <w:r w:rsidR="00545392" w:rsidRPr="009A7EAB">
              <w:rPr>
                <w:sz w:val="18"/>
                <w:szCs w:val="18"/>
              </w:rPr>
              <w:t xml:space="preserve">in overleg met de klant de </w:t>
            </w:r>
            <w:r w:rsidRPr="009A7EAB">
              <w:rPr>
                <w:sz w:val="18"/>
                <w:szCs w:val="18"/>
              </w:rPr>
              <w:t>componenten en/of systemen.</w:t>
            </w:r>
          </w:p>
          <w:p w14:paraId="3268CCB6" w14:textId="2A993649" w:rsidR="0088015A" w:rsidRPr="009A7EAB" w:rsidRDefault="0054539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gemaakte </w:t>
            </w:r>
            <w:r w:rsidR="0088015A" w:rsidRPr="009A7EAB">
              <w:rPr>
                <w:sz w:val="18"/>
                <w:szCs w:val="18"/>
              </w:rPr>
              <w:t xml:space="preserve">afspraken in een verslag. </w:t>
            </w:r>
            <w:r w:rsidRPr="009A7EAB">
              <w:rPr>
                <w:sz w:val="18"/>
                <w:szCs w:val="18"/>
              </w:rPr>
              <w:t xml:space="preserve">Beschrijf daarin ook waarom deze componenten en systemen voldoen aan de ontwerpeisen en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88015A" w:rsidRPr="009A7EAB">
              <w:rPr>
                <w:sz w:val="18"/>
                <w:szCs w:val="18"/>
              </w:rPr>
              <w:t>.</w:t>
            </w:r>
          </w:p>
          <w:p w14:paraId="42071A1F" w14:textId="77777777" w:rsidR="00545392" w:rsidRPr="009A7EAB" w:rsidRDefault="00545392" w:rsidP="00616D9E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</w:p>
          <w:p w14:paraId="018321A8" w14:textId="057180B7" w:rsidR="00387E44" w:rsidRPr="009A7EAB" w:rsidRDefault="00387E44" w:rsidP="00616D9E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Uitwerken ontwerp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(B1-K1-W2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B1-K1-W3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 P1-K1-W1 en P1-K1-W2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4DF91A17" w14:textId="2AA97771" w:rsidR="00430579" w:rsidRPr="009A7EAB" w:rsidRDefault="00430579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Verzamel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de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productiegegevens om </w:t>
            </w:r>
            <w:r w:rsidR="0070291E" w:rsidRPr="009A7EAB">
              <w:rPr>
                <w:rFonts w:eastAsia="Calibri"/>
                <w:color w:val="000000"/>
                <w:sz w:val="18"/>
                <w:szCs w:val="18"/>
              </w:rPr>
              <w:t>de tekeningen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en een planning te maken.</w:t>
            </w:r>
            <w:r w:rsidR="00A73502" w:rsidRPr="009A7EAB">
              <w:rPr>
                <w:rFonts w:eastAsia="Calibri"/>
                <w:color w:val="000000"/>
                <w:sz w:val="18"/>
                <w:szCs w:val="18"/>
              </w:rPr>
              <w:t xml:space="preserve"> Verzamel informatie uit verschillende bronnen, onder meer door af te stemmen met deskundigen, leidinggevende en de klant.</w:t>
            </w:r>
          </w:p>
          <w:p w14:paraId="6E2D1327" w14:textId="52C447D7" w:rsidR="00545392" w:rsidRPr="009A7EAB" w:rsidRDefault="00893F6D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Betrek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zo nodig de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 om alle benodigde gegevens compleet te krijgen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. Noteer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op welk moment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je overlegt en wat je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afspr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eekt.</w:t>
            </w:r>
          </w:p>
          <w:p w14:paraId="0D2A9609" w14:textId="10101DC7" w:rsidR="00545392" w:rsidRPr="009A7EAB" w:rsidRDefault="0054539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Werk op basis van de eisen het (deel)ontwerp uit in </w:t>
            </w:r>
            <w:proofErr w:type="spellStart"/>
            <w:r w:rsidR="00C53D91">
              <w:rPr>
                <w:color w:val="FF0000"/>
                <w:sz w:val="18"/>
                <w:szCs w:val="18"/>
              </w:rPr>
              <w:t>Inventor</w:t>
            </w:r>
            <w:proofErr w:type="spellEnd"/>
            <w:r w:rsidR="00C53D91">
              <w:rPr>
                <w:color w:val="FF0000"/>
                <w:sz w:val="18"/>
                <w:szCs w:val="18"/>
              </w:rPr>
              <w:t xml:space="preserve"> om er een 3</w:t>
            </w:r>
            <w:r w:rsidR="00076990">
              <w:rPr>
                <w:color w:val="FF0000"/>
                <w:sz w:val="18"/>
                <w:szCs w:val="18"/>
              </w:rPr>
              <w:t>D</w:t>
            </w:r>
            <w:r w:rsidR="00C53D91">
              <w:rPr>
                <w:color w:val="FF0000"/>
                <w:sz w:val="18"/>
                <w:szCs w:val="18"/>
              </w:rPr>
              <w:t xml:space="preserve"> visualisatie te geven. Eventueel ook in Autocad, want we hebben een Autocad tekening van heel het gebouw waar alle machines er in zitten. Hier kan </w:t>
            </w:r>
            <w:r w:rsidR="00563CAA">
              <w:rPr>
                <w:color w:val="FF0000"/>
                <w:sz w:val="18"/>
                <w:szCs w:val="18"/>
              </w:rPr>
              <w:t>je</w:t>
            </w:r>
            <w:r w:rsidR="00C53D91">
              <w:rPr>
                <w:color w:val="FF0000"/>
                <w:sz w:val="18"/>
                <w:szCs w:val="18"/>
              </w:rPr>
              <w:t xml:space="preserve"> </w:t>
            </w:r>
            <w:r w:rsidR="00076990">
              <w:rPr>
                <w:color w:val="FF0000"/>
                <w:sz w:val="18"/>
                <w:szCs w:val="18"/>
              </w:rPr>
              <w:t>eventueel</w:t>
            </w:r>
            <w:r w:rsidR="00C53D91">
              <w:rPr>
                <w:color w:val="FF0000"/>
                <w:sz w:val="18"/>
                <w:szCs w:val="18"/>
              </w:rPr>
              <w:t xml:space="preserve"> gebruik van maken om te laten zien hoe </w:t>
            </w:r>
            <w:r w:rsidR="00563CAA">
              <w:rPr>
                <w:color w:val="FF0000"/>
                <w:sz w:val="18"/>
                <w:szCs w:val="18"/>
              </w:rPr>
              <w:t>je</w:t>
            </w:r>
            <w:r w:rsidR="00C53D91">
              <w:rPr>
                <w:color w:val="FF0000"/>
                <w:sz w:val="18"/>
                <w:szCs w:val="18"/>
              </w:rPr>
              <w:t xml:space="preserve"> het erin wil hebben</w:t>
            </w:r>
            <w:r w:rsidRPr="009A7EAB">
              <w:rPr>
                <w:color w:val="FF0000"/>
                <w:sz w:val="18"/>
                <w:szCs w:val="18"/>
              </w:rPr>
              <w:t>.</w:t>
            </w:r>
          </w:p>
          <w:p w14:paraId="722D05DE" w14:textId="3A33EBB7" w:rsidR="00C35A29" w:rsidRPr="009A7EAB" w:rsidRDefault="00C35A29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Stem de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uitvoerbaarheid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van het ontwerp af met betrokkenen.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Pas het tekenwerk zo nodig aan.</w:t>
            </w:r>
          </w:p>
          <w:p w14:paraId="404DFB53" w14:textId="317380B2" w:rsidR="003B5C2B" w:rsidRPr="009A7EAB" w:rsidRDefault="008963C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Vul </w:t>
            </w:r>
            <w:r w:rsidR="00445D9A" w:rsidRPr="009A7EAB">
              <w:rPr>
                <w:rFonts w:eastAsia="Calibri"/>
                <w:color w:val="000000"/>
                <w:sz w:val="18"/>
                <w:szCs w:val="18"/>
              </w:rPr>
              <w:t xml:space="preserve">volgens bestek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materialen-/onderdelenlijst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 xml:space="preserve">voor het ontwerp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in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7BBB661C" w14:textId="5E05112C" w:rsidR="003B5C2B" w:rsidRPr="009A7EAB" w:rsidRDefault="003B5C2B" w:rsidP="003B5C2B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Vul een tweede materialen-/onderdelenlijst in waarbij je</w:t>
            </w:r>
            <w:r w:rsidR="009B7FDA">
              <w:rPr>
                <w:rFonts w:eastAsia="Calibri"/>
                <w:color w:val="FF0000"/>
                <w:sz w:val="18"/>
                <w:szCs w:val="18"/>
              </w:rPr>
              <w:t xml:space="preserve"> </w:t>
            </w:r>
            <w:r w:rsidR="00A11469">
              <w:rPr>
                <w:rFonts w:eastAsia="Calibri"/>
                <w:color w:val="FF0000"/>
                <w:sz w:val="18"/>
                <w:szCs w:val="18"/>
              </w:rPr>
              <w:t>rekening houdt met verschillende mogelijke</w:t>
            </w:r>
            <w:r w:rsidR="00A11469" w:rsidRPr="009A7EAB">
              <w:rPr>
                <w:color w:val="000000"/>
                <w:sz w:val="18"/>
                <w:szCs w:val="18"/>
              </w:rPr>
              <w:t xml:space="preserve"> </w:t>
            </w:r>
            <w:r w:rsidR="00A11469">
              <w:rPr>
                <w:color w:val="000000"/>
                <w:sz w:val="18"/>
                <w:szCs w:val="18"/>
              </w:rPr>
              <w:t>m</w:t>
            </w:r>
            <w:r w:rsidR="00A11469" w:rsidRPr="009A7EAB">
              <w:rPr>
                <w:color w:val="000000"/>
                <w:sz w:val="18"/>
                <w:szCs w:val="18"/>
              </w:rPr>
              <w:t>aterialen</w:t>
            </w:r>
            <w:r w:rsidR="00615134">
              <w:rPr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 xml:space="preserve">en/of onderdelen vervangt om </w:t>
            </w:r>
            <w:r w:rsidRPr="009A7EAB">
              <w:rPr>
                <w:color w:val="FF0000"/>
                <w:sz w:val="18"/>
                <w:szCs w:val="18"/>
              </w:rPr>
              <w:t>bijvoorbeel</w:t>
            </w:r>
            <w:r w:rsidR="00615134">
              <w:rPr>
                <w:color w:val="FF0000"/>
                <w:sz w:val="18"/>
                <w:szCs w:val="18"/>
              </w:rPr>
              <w:t>d de investeringskosten te verlagen.</w:t>
            </w:r>
          </w:p>
          <w:p w14:paraId="354CA5A7" w14:textId="77777777" w:rsidR="003B5C2B" w:rsidRPr="009A7EAB" w:rsidRDefault="00AE2D93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overleg met de 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een keuze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uit de te gebruiken materialen en onderdelen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693C89A1" w14:textId="1D10A8B8" w:rsidR="00387E44" w:rsidRPr="009A7EAB" w:rsidRDefault="003B5C2B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eschrijf:</w:t>
            </w:r>
          </w:p>
          <w:p w14:paraId="70851C40" w14:textId="7348A5CF" w:rsidR="003B5C2B" w:rsidRPr="009A7EAB" w:rsidRDefault="00816F4C" w:rsidP="007E2278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gemaakte 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ontwerpkeuzes en keuzes voor materialen en onderdelen;</w:t>
            </w:r>
          </w:p>
          <w:p w14:paraId="6D69C6E5" w14:textId="4433F945" w:rsidR="003B5C2B" w:rsidRPr="009A7EAB" w:rsidRDefault="00816F4C" w:rsidP="003B5C2B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Waarom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 xml:space="preserve"> je deze keuzes hebt gemaakt;</w:t>
            </w:r>
          </w:p>
          <w:p w14:paraId="54140F53" w14:textId="17429CBD" w:rsidR="00387E44" w:rsidRPr="009A7EAB" w:rsidRDefault="00816F4C" w:rsidP="00406945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Wie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bij de keuzes </w:t>
            </w:r>
            <w:r w:rsidR="002A3EC4">
              <w:rPr>
                <w:rFonts w:eastAsia="Calibri"/>
                <w:color w:val="000000"/>
                <w:sz w:val="18"/>
                <w:szCs w:val="18"/>
              </w:rPr>
              <w:t xml:space="preserve">waren 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betrokken;</w:t>
            </w:r>
          </w:p>
          <w:p w14:paraId="3838D95A" w14:textId="67387926" w:rsidR="00387E44" w:rsidRPr="009A7EAB" w:rsidRDefault="00816F4C" w:rsidP="00406945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welke wijze materialen en onderdelen aansluiten bij eisen, wensen en mogelijkheden;</w:t>
            </w:r>
          </w:p>
          <w:p w14:paraId="6648C7CA" w14:textId="37637244" w:rsidR="00661292" w:rsidRPr="009A7EAB" w:rsidRDefault="00816F4C" w:rsidP="00406945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Hoe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prijs, kwaliteit, veiligheid en bedrijfsvoorschriften</w:t>
            </w:r>
          </w:p>
          <w:p w14:paraId="4A0D65FC" w14:textId="53DECE4E" w:rsidR="00661292" w:rsidRPr="009A7EAB" w:rsidRDefault="00816F4C" w:rsidP="00661292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te verwachten problemen/kritische punten voor de uitvoerbaarheid</w:t>
            </w:r>
            <w:r w:rsidR="00B7117D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40484BEC" w14:textId="2FE886D0" w:rsidR="008F3BFE" w:rsidRPr="009A7EAB" w:rsidRDefault="00661292" w:rsidP="00816F4C">
            <w:pPr>
              <w:pStyle w:val="Tekstopmerking"/>
              <w:ind w:left="33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Voeg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 xml:space="preserve">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 bronvermelding van de productiegegevens toe</w:t>
            </w:r>
            <w:r w:rsidR="00A02FCA" w:rsidRPr="009A7EAB">
              <w:rPr>
                <w:rFonts w:eastAsia="Calibri"/>
                <w:color w:val="000000"/>
                <w:sz w:val="18"/>
                <w:szCs w:val="18"/>
              </w:rPr>
              <w:t xml:space="preserve"> aan je projectmap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2CA1980A" w14:textId="19DCA7C7" w:rsidR="00387E44" w:rsidRPr="009A7EAB" w:rsidRDefault="000F1DC2" w:rsidP="00387E44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Maken kostenberekening (B1-K1-W4)</w:t>
            </w:r>
          </w:p>
          <w:p w14:paraId="27B4595E" w14:textId="3DDA62E6" w:rsidR="008963C5" w:rsidRPr="009A7EAB" w:rsidRDefault="008963C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Verzamel </w:t>
            </w:r>
            <w:r w:rsidR="00661292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 xml:space="preserve">gegevens voor de voorcalculatie. Houd in </w:t>
            </w:r>
            <w:r w:rsidR="00537DA5" w:rsidRPr="009A7EAB">
              <w:rPr>
                <w:sz w:val="18"/>
                <w:szCs w:val="18"/>
              </w:rPr>
              <w:t>de projectrapportage</w:t>
            </w:r>
            <w:r w:rsidRPr="009A7EAB">
              <w:rPr>
                <w:sz w:val="18"/>
                <w:szCs w:val="18"/>
              </w:rPr>
              <w:t xml:space="preserve"> bij met wie je welke afspraken hebt gemaakt.</w:t>
            </w:r>
          </w:p>
          <w:p w14:paraId="4F2C199C" w14:textId="571526D3" w:rsidR="000F1DC2" w:rsidRPr="009A7EAB" w:rsidRDefault="00A4348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een softwareprogramma de voorcalculatie voor de realisatie van het ontwerp. 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Neem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hierin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de directe en indirecte realisatiekosten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op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>. Maak de kosten in totaal en per post inzichtelijk.</w:t>
            </w:r>
          </w:p>
          <w:p w14:paraId="072D7723" w14:textId="2303DE18" w:rsidR="009D2A76" w:rsidRPr="00816F4C" w:rsidRDefault="00EA5890" w:rsidP="009D2A76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Licht de voorcalculatie toe aan</w:t>
            </w:r>
            <w:r w:rsidR="008963C5" w:rsidRPr="009A7EAB">
              <w:rPr>
                <w:sz w:val="18"/>
                <w:szCs w:val="18"/>
              </w:rPr>
              <w:t xml:space="preserve"> je leidinggevende</w:t>
            </w:r>
            <w:r w:rsidR="00661292" w:rsidRPr="009A7EAB">
              <w:rPr>
                <w:sz w:val="18"/>
                <w:szCs w:val="18"/>
              </w:rPr>
              <w:t xml:space="preserve"> en maak afspraken over de uit te voeren werkzaamheden en te maken kosten</w:t>
            </w:r>
            <w:r w:rsidR="008963C5" w:rsidRPr="009A7EAB">
              <w:rPr>
                <w:sz w:val="18"/>
                <w:szCs w:val="18"/>
              </w:rPr>
              <w:t xml:space="preserve">. Leg </w:t>
            </w:r>
            <w:r w:rsidR="00661292" w:rsidRPr="009A7EAB">
              <w:rPr>
                <w:sz w:val="18"/>
                <w:szCs w:val="18"/>
              </w:rPr>
              <w:t>de afspraken vast</w:t>
            </w:r>
            <w:r w:rsidR="008963C5" w:rsidRPr="009A7EAB">
              <w:rPr>
                <w:sz w:val="18"/>
                <w:szCs w:val="18"/>
              </w:rPr>
              <w:t>.</w:t>
            </w:r>
          </w:p>
          <w:p w14:paraId="4AD76EAF" w14:textId="77777777" w:rsidR="002C3562" w:rsidRPr="009A7EAB" w:rsidRDefault="009D2A76" w:rsidP="009D2A76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Organiseren mensen en middelen (P1-K1-W3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7909ADA0" w14:textId="3D403DE2" w:rsidR="002C3562" w:rsidRPr="009A7EAB" w:rsidRDefault="008963C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Spreek </w:t>
            </w:r>
            <w:r w:rsidR="002C3562" w:rsidRPr="009A7EAB">
              <w:rPr>
                <w:sz w:val="18"/>
                <w:szCs w:val="18"/>
              </w:rPr>
              <w:t xml:space="preserve">met je leidinggevende </w:t>
            </w:r>
            <w:r w:rsidRPr="009A7EAB">
              <w:rPr>
                <w:sz w:val="18"/>
                <w:szCs w:val="18"/>
              </w:rPr>
              <w:t>de organisatie van de werkzaamheden door.</w:t>
            </w:r>
          </w:p>
          <w:p w14:paraId="4104E34F" w14:textId="7E10ED0A" w:rsidR="002C3562" w:rsidRPr="009A7EAB" w:rsidRDefault="008963C5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Stel de planning op. Rubri</w:t>
            </w:r>
            <w:r w:rsidR="002C3562" w:rsidRPr="009A7EAB">
              <w:rPr>
                <w:sz w:val="18"/>
                <w:szCs w:val="18"/>
              </w:rPr>
              <w:t xml:space="preserve">ceer </w:t>
            </w:r>
            <w:r w:rsidRPr="009A7EAB">
              <w:rPr>
                <w:sz w:val="18"/>
                <w:szCs w:val="18"/>
              </w:rPr>
              <w:t xml:space="preserve">op aantallen en </w:t>
            </w:r>
            <w:r w:rsidR="002C3562" w:rsidRPr="009A7EAB">
              <w:rPr>
                <w:sz w:val="18"/>
                <w:szCs w:val="18"/>
              </w:rPr>
              <w:t>eenheden en</w:t>
            </w:r>
            <w:r w:rsidRPr="009A7EAB">
              <w:rPr>
                <w:sz w:val="18"/>
                <w:szCs w:val="18"/>
              </w:rPr>
              <w:t xml:space="preserve"> neem waar </w:t>
            </w:r>
            <w:r w:rsidR="002C3562" w:rsidRPr="009A7EAB">
              <w:rPr>
                <w:sz w:val="18"/>
                <w:szCs w:val="18"/>
              </w:rPr>
              <w:t>nodig specificaties</w:t>
            </w:r>
            <w:r w:rsidRPr="009A7EAB">
              <w:rPr>
                <w:sz w:val="18"/>
                <w:szCs w:val="18"/>
              </w:rPr>
              <w:t xml:space="preserve"> op</w:t>
            </w:r>
            <w:r w:rsidR="002C3562" w:rsidRPr="009A7EAB">
              <w:rPr>
                <w:sz w:val="18"/>
                <w:szCs w:val="18"/>
              </w:rPr>
              <w:t>.</w:t>
            </w:r>
          </w:p>
          <w:p w14:paraId="7331191D" w14:textId="36C1D597" w:rsidR="002C3562" w:rsidRPr="009A7EAB" w:rsidRDefault="001A48F7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in je projectrapportage</w:t>
            </w:r>
            <w:r w:rsidR="002C3562" w:rsidRPr="009A7EAB">
              <w:rPr>
                <w:sz w:val="18"/>
                <w:szCs w:val="18"/>
              </w:rPr>
              <w:t>:</w:t>
            </w:r>
          </w:p>
          <w:p w14:paraId="4051DEA9" w14:textId="4DA9A62D" w:rsidR="002C3562" w:rsidRPr="009A7EAB" w:rsidRDefault="00816F4C" w:rsidP="00406945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Met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wie, wanneer en waarover overleg is geweest;</w:t>
            </w:r>
          </w:p>
          <w:p w14:paraId="2E27E88E" w14:textId="6EABA3C9" w:rsidR="002C3562" w:rsidRPr="009A7EAB" w:rsidRDefault="00816F4C" w:rsidP="00406945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Welke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afspraken zijn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;</w:t>
            </w:r>
          </w:p>
          <w:p w14:paraId="49E26F1E" w14:textId="19038DD0" w:rsidR="009D2A76" w:rsidRPr="009A7EAB" w:rsidRDefault="00816F4C" w:rsidP="00406945">
            <w:pPr>
              <w:pStyle w:val="Tekstopmerking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Waaruit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blijkt dat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omstandigheden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ter plekke 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en prioriteiten.</w:t>
            </w:r>
          </w:p>
          <w:p w14:paraId="7EA60F8D" w14:textId="36D08E19" w:rsidR="009D02A6" w:rsidRPr="009A7EAB" w:rsidRDefault="000F1DC2" w:rsidP="00FD7856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lastRenderedPageBreak/>
              <w:t xml:space="preserve">Opdracht 2. Begeleiden van een </w:t>
            </w:r>
            <w:r w:rsidR="00C53D91">
              <w:rPr>
                <w:b/>
                <w:color w:val="FF0000"/>
                <w:sz w:val="18"/>
                <w:szCs w:val="18"/>
              </w:rPr>
              <w:t>installatie</w:t>
            </w:r>
            <w:r w:rsidR="00D71624" w:rsidRPr="009A7EAB">
              <w:rPr>
                <w:b/>
                <w:sz w:val="18"/>
                <w:szCs w:val="18"/>
              </w:rPr>
              <w:t>proces</w:t>
            </w:r>
          </w:p>
          <w:p w14:paraId="75CE7709" w14:textId="6E639DB5" w:rsidR="000F1DC2" w:rsidRPr="009A7EAB" w:rsidRDefault="00EA5890" w:rsidP="000F1D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0F1DC2"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28D1810B" w14:textId="77777777" w:rsidR="000F1DC2" w:rsidRPr="009A7EAB" w:rsidRDefault="000F1DC2" w:rsidP="000F1DC2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</w:p>
          <w:p w14:paraId="792E9AE9" w14:textId="5A6D6570" w:rsidR="00E86522" w:rsidRPr="009A7EAB" w:rsidRDefault="00E86522" w:rsidP="00616D9E">
            <w:pPr>
              <w:pStyle w:val="Tekstopmerking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Begeleiden 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werkproces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1-K2-W1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58E011BB" w14:textId="34B392D7" w:rsidR="009813EF" w:rsidRPr="009A7EAB" w:rsidRDefault="009506B5" w:rsidP="009813EF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>rganiseer het</w:t>
            </w:r>
            <w:r w:rsidR="00E74437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C53D91">
              <w:rPr>
                <w:rFonts w:eastAsia="Calibri"/>
                <w:color w:val="FF0000"/>
                <w:sz w:val="18"/>
                <w:szCs w:val="18"/>
              </w:rPr>
              <w:t>installatie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proces van </w:t>
            </w:r>
            <w:r w:rsidR="00C53D91">
              <w:rPr>
                <w:rFonts w:eastAsia="Calibri"/>
                <w:color w:val="FF0000"/>
                <w:sz w:val="18"/>
                <w:szCs w:val="18"/>
              </w:rPr>
              <w:t>de verplaatsing</w:t>
            </w:r>
            <w:r w:rsidR="00F36E39">
              <w:rPr>
                <w:rFonts w:eastAsia="Calibri"/>
                <w:color w:val="FF0000"/>
                <w:sz w:val="18"/>
                <w:szCs w:val="18"/>
              </w:rPr>
              <w:t>,</w:t>
            </w:r>
            <w:r w:rsidR="00C53D91">
              <w:rPr>
                <w:rFonts w:eastAsia="Calibri"/>
                <w:color w:val="FF0000"/>
                <w:sz w:val="18"/>
                <w:szCs w:val="18"/>
              </w:rPr>
              <w:t xml:space="preserve"> </w:t>
            </w:r>
            <w:r w:rsidR="00F36E39">
              <w:rPr>
                <w:rFonts w:eastAsia="Calibri"/>
                <w:color w:val="FF0000"/>
                <w:sz w:val="18"/>
                <w:szCs w:val="18"/>
              </w:rPr>
              <w:t xml:space="preserve">nieuwe onderdelen uit eigen materiaal </w:t>
            </w:r>
            <w:r w:rsidR="00C53D91">
              <w:rPr>
                <w:rFonts w:eastAsia="Calibri"/>
                <w:color w:val="FF0000"/>
                <w:sz w:val="18"/>
                <w:szCs w:val="18"/>
              </w:rPr>
              <w:t>en het verhogen van een rollenbaan</w:t>
            </w:r>
            <w:r w:rsidR="00F36E39">
              <w:rPr>
                <w:rFonts w:eastAsia="Calibri"/>
                <w:color w:val="FF0000"/>
                <w:sz w:val="18"/>
                <w:szCs w:val="18"/>
              </w:rPr>
              <w:t xml:space="preserve">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>en voer hiervoor het noodzakelijk</w:t>
            </w:r>
            <w:r w:rsidR="00FD7856" w:rsidRPr="009A7EAB">
              <w:rPr>
                <w:rFonts w:eastAsia="Calibri"/>
                <w:color w:val="000000"/>
                <w:sz w:val="18"/>
                <w:szCs w:val="18"/>
              </w:rPr>
              <w:t>e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overleg.</w:t>
            </w:r>
          </w:p>
          <w:p w14:paraId="1C060FDB" w14:textId="2F9B1329" w:rsidR="00A02FCA" w:rsidRPr="009A7EAB" w:rsidRDefault="00A02FCA" w:rsidP="00903961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Stuur de medewerkers aan.</w:t>
            </w:r>
          </w:p>
          <w:p w14:paraId="72F05470" w14:textId="40A94053" w:rsidR="00D71624" w:rsidRPr="009A7EAB" w:rsidRDefault="00997A10" w:rsidP="00903961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Bewaak de uitvoering, kwaliteit en de voortgang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en registreer je bevindingen </w:t>
            </w:r>
            <w:r w:rsidR="00776394" w:rsidRPr="009A7EAB">
              <w:rPr>
                <w:rFonts w:eastAsia="Calibri"/>
                <w:color w:val="000000"/>
                <w:sz w:val="18"/>
                <w:szCs w:val="18"/>
              </w:rPr>
              <w:t xml:space="preserve">in </w:t>
            </w:r>
            <w:r w:rsidR="00776394" w:rsidRPr="009A7EAB">
              <w:rPr>
                <w:sz w:val="18"/>
                <w:szCs w:val="18"/>
              </w:rPr>
              <w:t>de projectrapportage</w:t>
            </w:r>
            <w:r w:rsidR="00D71624" w:rsidRPr="009A7EAB">
              <w:rPr>
                <w:sz w:val="18"/>
                <w:szCs w:val="18"/>
              </w:rPr>
              <w:t>.</w:t>
            </w:r>
          </w:p>
          <w:p w14:paraId="4F67C69A" w14:textId="29E90A60" w:rsidR="00D71624" w:rsidRPr="009A7EAB" w:rsidRDefault="00D71624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 de betrokkenen gedurende het project op de hoogte van de actuele status van het werk, stagnatie of problemen.</w:t>
            </w:r>
          </w:p>
          <w:p w14:paraId="20B784C2" w14:textId="31D955DA" w:rsidR="00616D9E" w:rsidRPr="009A7EAB" w:rsidRDefault="00616D9E" w:rsidP="00CF40EF">
            <w:pPr>
              <w:rPr>
                <w:sz w:val="18"/>
                <w:szCs w:val="18"/>
              </w:rPr>
            </w:pPr>
          </w:p>
          <w:p w14:paraId="4A4E294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Bewaken begroting (B1-K2-W2)</w:t>
            </w:r>
          </w:p>
          <w:p w14:paraId="3392BECB" w14:textId="127CD70D" w:rsidR="00494162" w:rsidRPr="009A7EAB" w:rsidRDefault="00B22928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</w:t>
            </w:r>
            <w:r w:rsidR="00022C80" w:rsidRPr="009A7EAB">
              <w:rPr>
                <w:sz w:val="18"/>
                <w:szCs w:val="18"/>
              </w:rPr>
              <w:t>oud</w:t>
            </w:r>
            <w:r w:rsidR="00494162" w:rsidRPr="009A7EAB">
              <w:rPr>
                <w:sz w:val="18"/>
                <w:szCs w:val="18"/>
              </w:rPr>
              <w:t xml:space="preserve"> de u</w:t>
            </w:r>
            <w:r w:rsidRPr="009A7EAB">
              <w:rPr>
                <w:sz w:val="18"/>
                <w:szCs w:val="18"/>
              </w:rPr>
              <w:t>ur</w:t>
            </w:r>
            <w:r w:rsidR="00494162" w:rsidRPr="009A7EAB">
              <w:rPr>
                <w:sz w:val="18"/>
                <w:szCs w:val="18"/>
              </w:rPr>
              <w:t>besteding</w:t>
            </w:r>
            <w:r w:rsidRPr="009A7EAB">
              <w:rPr>
                <w:sz w:val="18"/>
                <w:szCs w:val="18"/>
              </w:rPr>
              <w:t xml:space="preserve"> en de kosten voor het project bij. </w:t>
            </w:r>
            <w:r w:rsidR="002024C5" w:rsidRPr="009A7EAB">
              <w:rPr>
                <w:sz w:val="18"/>
                <w:szCs w:val="18"/>
              </w:rPr>
              <w:t>Controleer de financiële gegevens en l</w:t>
            </w:r>
            <w:r w:rsidRPr="009A7EAB">
              <w:rPr>
                <w:sz w:val="18"/>
                <w:szCs w:val="18"/>
              </w:rPr>
              <w:t>eg het meer-</w:t>
            </w:r>
            <w:r w:rsidR="00060BB4" w:rsidRPr="009A7EAB">
              <w:rPr>
                <w:sz w:val="18"/>
                <w:szCs w:val="18"/>
              </w:rPr>
              <w:t xml:space="preserve"> en </w:t>
            </w:r>
            <w:r w:rsidRPr="009A7EAB">
              <w:rPr>
                <w:sz w:val="18"/>
                <w:szCs w:val="18"/>
              </w:rPr>
              <w:t>minderwerk en verrekenbare hoeveelheden vast. Beschrijf de oorzaak en eventuele consequenties ervan voor de begroting</w:t>
            </w:r>
            <w:r w:rsidR="00494162" w:rsidRPr="009A7EAB">
              <w:rPr>
                <w:sz w:val="18"/>
                <w:szCs w:val="18"/>
              </w:rPr>
              <w:t>.</w:t>
            </w:r>
          </w:p>
          <w:p w14:paraId="1FAE5374" w14:textId="5D4C4684" w:rsidR="00494162" w:rsidRPr="009A7EAB" w:rsidRDefault="0049416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Controleer </w:t>
            </w:r>
            <w:r w:rsidR="001A48F7" w:rsidRPr="009A7EAB">
              <w:rPr>
                <w:sz w:val="18"/>
                <w:szCs w:val="18"/>
              </w:rPr>
              <w:t xml:space="preserve">of er </w:t>
            </w:r>
            <w:r w:rsidR="009813EF" w:rsidRPr="009A7EAB">
              <w:rPr>
                <w:sz w:val="18"/>
                <w:szCs w:val="18"/>
              </w:rPr>
              <w:t>afwijkingen van ur</w:t>
            </w:r>
            <w:r w:rsidR="00806CF4" w:rsidRPr="009A7EAB">
              <w:rPr>
                <w:sz w:val="18"/>
                <w:szCs w:val="18"/>
              </w:rPr>
              <w:t>en</w:t>
            </w:r>
            <w:r w:rsidR="009813EF" w:rsidRPr="009A7EAB">
              <w:rPr>
                <w:sz w:val="18"/>
                <w:szCs w:val="18"/>
              </w:rPr>
              <w:t>besteding en kostenoverschrijdingen</w:t>
            </w:r>
            <w:r w:rsidR="001A48F7" w:rsidRPr="009A7EAB">
              <w:rPr>
                <w:sz w:val="18"/>
                <w:szCs w:val="18"/>
              </w:rPr>
              <w:t xml:space="preserve"> zijn en leg deze vast</w:t>
            </w:r>
            <w:r w:rsidRPr="009A7EAB">
              <w:rPr>
                <w:sz w:val="18"/>
                <w:szCs w:val="18"/>
              </w:rPr>
              <w:t>.</w:t>
            </w:r>
          </w:p>
          <w:p w14:paraId="6262813B" w14:textId="6C3FC024" w:rsidR="00B22928" w:rsidRPr="009A7EAB" w:rsidRDefault="009813EF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met welke maatregelen de kostenoverschrijdingen zoveel mogelijk beperkt kunnen blijven en b</w:t>
            </w:r>
            <w:r w:rsidR="00B22928" w:rsidRPr="009A7EAB">
              <w:rPr>
                <w:sz w:val="18"/>
                <w:szCs w:val="18"/>
              </w:rPr>
              <w:t xml:space="preserve">espreek </w:t>
            </w:r>
            <w:r w:rsidR="001A48F7" w:rsidRPr="009A7EAB">
              <w:rPr>
                <w:sz w:val="18"/>
                <w:szCs w:val="18"/>
              </w:rPr>
              <w:t>dit</w:t>
            </w:r>
            <w:r w:rsidRPr="009A7EAB">
              <w:rPr>
                <w:sz w:val="18"/>
                <w:szCs w:val="18"/>
              </w:rPr>
              <w:t xml:space="preserve"> voorstel </w:t>
            </w:r>
            <w:r w:rsidR="00B22928" w:rsidRPr="009A7EAB">
              <w:rPr>
                <w:sz w:val="18"/>
                <w:szCs w:val="18"/>
              </w:rPr>
              <w:t xml:space="preserve">met </w:t>
            </w:r>
            <w:r w:rsidR="001A48F7" w:rsidRPr="009A7EAB">
              <w:rPr>
                <w:sz w:val="18"/>
                <w:szCs w:val="18"/>
              </w:rPr>
              <w:t>d</w:t>
            </w:r>
            <w:r w:rsidR="00B22928" w:rsidRPr="009A7EAB">
              <w:rPr>
                <w:sz w:val="18"/>
                <w:szCs w:val="18"/>
              </w:rPr>
              <w:t>e leidinggevende.</w:t>
            </w:r>
          </w:p>
          <w:p w14:paraId="17A642A0" w14:textId="64BB18EA" w:rsidR="00B22928" w:rsidRPr="009A7EAB" w:rsidRDefault="00B22928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in de projectrapportage hoe/welke </w:t>
            </w:r>
            <w:r w:rsidR="009813EF" w:rsidRPr="009A7EAB">
              <w:rPr>
                <w:sz w:val="18"/>
                <w:szCs w:val="18"/>
              </w:rPr>
              <w:t>maatregelen</w:t>
            </w:r>
            <w:r w:rsidRPr="009A7EAB">
              <w:rPr>
                <w:sz w:val="18"/>
                <w:szCs w:val="18"/>
              </w:rPr>
              <w:t xml:space="preserve"> zullen worden uitgevoerd.</w:t>
            </w:r>
          </w:p>
          <w:p w14:paraId="23C773B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</w:p>
          <w:p w14:paraId="35AF3BB3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Uitvoeren kwaliteitscontrole (B1-K2-W3)</w:t>
            </w:r>
          </w:p>
          <w:p w14:paraId="678B9693" w14:textId="2ED2794F" w:rsidR="00494162" w:rsidRPr="009A7EAB" w:rsidRDefault="0049416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Voer </w:t>
            </w:r>
            <w:r w:rsidR="00812295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>kwaliteitscontroles uit</w:t>
            </w:r>
            <w:r w:rsidR="00B22928" w:rsidRPr="009A7EAB">
              <w:rPr>
                <w:sz w:val="18"/>
                <w:szCs w:val="18"/>
              </w:rPr>
              <w:t xml:space="preserve"> en </w:t>
            </w:r>
            <w:r w:rsidR="00812295" w:rsidRPr="009A7EAB">
              <w:rPr>
                <w:sz w:val="18"/>
                <w:szCs w:val="18"/>
              </w:rPr>
              <w:t xml:space="preserve">vul </w:t>
            </w:r>
            <w:r w:rsidR="008D2F4B" w:rsidRPr="009A7EAB">
              <w:rPr>
                <w:sz w:val="18"/>
                <w:szCs w:val="18"/>
              </w:rPr>
              <w:t xml:space="preserve">daar waar nodig </w:t>
            </w:r>
            <w:r w:rsidR="00812295" w:rsidRPr="009A7EAB">
              <w:rPr>
                <w:sz w:val="18"/>
                <w:szCs w:val="18"/>
              </w:rPr>
              <w:t>de checklists in</w:t>
            </w:r>
            <w:r w:rsidRPr="009A7EAB">
              <w:rPr>
                <w:sz w:val="18"/>
                <w:szCs w:val="18"/>
              </w:rPr>
              <w:t>.</w:t>
            </w:r>
          </w:p>
          <w:p w14:paraId="711C7BB6" w14:textId="63AC4711" w:rsidR="00494162" w:rsidRPr="009A7EAB" w:rsidRDefault="0049416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Noteer</w:t>
            </w:r>
            <w:r w:rsidR="00B22928" w:rsidRPr="009A7EAB">
              <w:rPr>
                <w:sz w:val="18"/>
                <w:szCs w:val="18"/>
              </w:rPr>
              <w:t xml:space="preserve"> in de projectrapportage</w:t>
            </w:r>
            <w:r w:rsidRPr="009A7EAB">
              <w:rPr>
                <w:sz w:val="18"/>
                <w:szCs w:val="18"/>
              </w:rPr>
              <w:t xml:space="preserve"> hoe aan de normen, regelgeving en kwaliteitseisen is voldaan.</w:t>
            </w:r>
          </w:p>
          <w:p w14:paraId="6CC2EE0D" w14:textId="77777777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</w:p>
          <w:p w14:paraId="0D334929" w14:textId="742704FF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Opleveren </w:t>
            </w:r>
            <w:r w:rsidR="00816F4C" w:rsidRPr="009A7EAB">
              <w:rPr>
                <w:sz w:val="18"/>
                <w:szCs w:val="18"/>
              </w:rPr>
              <w:t>werk (</w:t>
            </w:r>
            <w:r w:rsidRPr="009A7EAB">
              <w:rPr>
                <w:sz w:val="18"/>
                <w:szCs w:val="18"/>
              </w:rPr>
              <w:t>B1-K2-W4)</w:t>
            </w:r>
          </w:p>
          <w:p w14:paraId="6CDF662F" w14:textId="233A21B5" w:rsidR="00494162" w:rsidRPr="009A7EAB" w:rsidRDefault="00494162" w:rsidP="00697AE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Lever </w:t>
            </w:r>
            <w:r w:rsidR="001A40AD" w:rsidRPr="009A7EAB">
              <w:rPr>
                <w:sz w:val="18"/>
                <w:szCs w:val="18"/>
              </w:rPr>
              <w:t xml:space="preserve">samen met je leidinggevende </w:t>
            </w:r>
            <w:r w:rsidRPr="009A7EAB">
              <w:rPr>
                <w:sz w:val="18"/>
                <w:szCs w:val="18"/>
              </w:rPr>
              <w:t>het werk op</w:t>
            </w:r>
            <w:r w:rsidR="001A40AD" w:rsidRPr="009A7EAB">
              <w:rPr>
                <w:sz w:val="18"/>
                <w:szCs w:val="18"/>
              </w:rPr>
              <w:t xml:space="preserve"> aan de klant</w:t>
            </w:r>
            <w:r w:rsidRPr="009A7EAB">
              <w:rPr>
                <w:sz w:val="18"/>
                <w:szCs w:val="18"/>
              </w:rPr>
              <w:t>. Handel eventuele klachten af.</w:t>
            </w:r>
          </w:p>
          <w:p w14:paraId="2395D9D9" w14:textId="4C6C99E0" w:rsidR="00A02FCA" w:rsidRPr="009A7EAB" w:rsidRDefault="00494162" w:rsidP="00406945">
            <w:pPr>
              <w:pStyle w:val="Tekstopmerking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Maak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</w:t>
            </w:r>
            <w:r w:rsidR="00B22928" w:rsidRPr="009A7EAB">
              <w:rPr>
                <w:sz w:val="18"/>
                <w:szCs w:val="18"/>
              </w:rPr>
              <w:t>project</w:t>
            </w:r>
            <w:r w:rsidRPr="009A7EAB">
              <w:rPr>
                <w:sz w:val="18"/>
                <w:szCs w:val="18"/>
              </w:rPr>
              <w:t>rapportage over het uitgevoerde werk</w:t>
            </w:r>
            <w:r w:rsidR="00EA5890" w:rsidRPr="009A7EAB">
              <w:rPr>
                <w:sz w:val="18"/>
                <w:szCs w:val="18"/>
              </w:rPr>
              <w:t xml:space="preserve"> verder af</w:t>
            </w:r>
            <w:r w:rsidR="00A02FCA" w:rsidRPr="009A7EAB">
              <w:rPr>
                <w:sz w:val="18"/>
                <w:szCs w:val="18"/>
              </w:rPr>
              <w:t xml:space="preserve"> met de informatie over:</w:t>
            </w:r>
          </w:p>
          <w:p w14:paraId="27FEC4A2" w14:textId="11062704" w:rsidR="00A02FCA" w:rsidRPr="009A7EAB" w:rsidRDefault="00816F4C" w:rsidP="00A02FCA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Specificaties</w:t>
            </w:r>
            <w:r w:rsidR="00A02FCA" w:rsidRPr="009A7EAB">
              <w:rPr>
                <w:sz w:val="18"/>
                <w:szCs w:val="18"/>
              </w:rPr>
              <w:t>;</w:t>
            </w:r>
          </w:p>
          <w:p w14:paraId="73CA343E" w14:textId="685D291B" w:rsidR="00A02FCA" w:rsidRPr="009A7EAB" w:rsidRDefault="00816F4C" w:rsidP="00A02FCA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Gemaakte</w:t>
            </w:r>
            <w:r w:rsidR="00A02FCA" w:rsidRPr="009A7EAB">
              <w:rPr>
                <w:sz w:val="18"/>
                <w:szCs w:val="18"/>
              </w:rPr>
              <w:t xml:space="preserve"> afspraken;</w:t>
            </w:r>
          </w:p>
          <w:p w14:paraId="402D9E44" w14:textId="46FAF710" w:rsidR="00A02FCA" w:rsidRPr="009A7EAB" w:rsidRDefault="00816F4C" w:rsidP="00C717EC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A02FCA" w:rsidRPr="009A7EAB">
              <w:rPr>
                <w:sz w:val="18"/>
                <w:szCs w:val="18"/>
              </w:rPr>
              <w:t xml:space="preserve"> communicatiemiddelen zijn gebruikt;</w:t>
            </w:r>
          </w:p>
          <w:p w14:paraId="4F70CD51" w14:textId="01B27059" w:rsidR="00A02FCA" w:rsidRPr="009A7EAB" w:rsidRDefault="00816F4C" w:rsidP="000A7D91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A02FCA" w:rsidRPr="009A7EAB">
              <w:rPr>
                <w:sz w:val="18"/>
                <w:szCs w:val="18"/>
              </w:rPr>
              <w:t xml:space="preserve"> afhandeling van eventuele klachten;</w:t>
            </w:r>
          </w:p>
          <w:p w14:paraId="51600425" w14:textId="7508919E" w:rsidR="00494162" w:rsidRPr="009A7EAB" w:rsidRDefault="00816F4C" w:rsidP="00A02FCA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Acceptatie</w:t>
            </w:r>
            <w:r w:rsidR="00A02FCA" w:rsidRPr="009A7EAB">
              <w:rPr>
                <w:sz w:val="18"/>
                <w:szCs w:val="18"/>
              </w:rPr>
              <w:t xml:space="preserve"> van de klant/opdrachtgever.</w:t>
            </w:r>
            <w:r w:rsidR="00494162" w:rsidRPr="009A7EAB">
              <w:rPr>
                <w:sz w:val="18"/>
                <w:szCs w:val="18"/>
              </w:rPr>
              <w:t xml:space="preserve"> 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lastRenderedPageBreak/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2F9FE88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816F4C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1DF8A7B0" w14:textId="77777777" w:rsidR="00FC3E99" w:rsidRPr="009A7EAB" w:rsidRDefault="00FC3E99">
      <w:pPr>
        <w:rPr>
          <w:sz w:val="18"/>
          <w:szCs w:val="18"/>
        </w:rPr>
      </w:pPr>
    </w:p>
    <w:p w14:paraId="6745BB90" w14:textId="767AACCE" w:rsidR="00397813" w:rsidRPr="009A7EAB" w:rsidRDefault="00397813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9199"/>
      </w:tblGrid>
      <w:tr w:rsidR="00397813" w:rsidRPr="009A7EAB" w14:paraId="6BC14369" w14:textId="77777777" w:rsidTr="00D41955">
        <w:trPr>
          <w:trHeight w:val="397"/>
        </w:trPr>
        <w:tc>
          <w:tcPr>
            <w:tcW w:w="91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36C62D36" w14:textId="5016DD53" w:rsidR="00397813" w:rsidRPr="009A7EAB" w:rsidRDefault="00397813" w:rsidP="00D41955">
            <w:bookmarkStart w:id="1" w:name="_Hlk516670705"/>
            <w:r w:rsidRPr="009A7EAB">
              <w:rPr>
                <w:b/>
              </w:rPr>
              <w:lastRenderedPageBreak/>
              <w:t>Bijlage 1   Materialen-/onderdelenlijst</w:t>
            </w:r>
          </w:p>
        </w:tc>
      </w:tr>
    </w:tbl>
    <w:p w14:paraId="5B0D30C4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  <w:sz w:val="18"/>
          <w:szCs w:val="18"/>
        </w:rPr>
      </w:pPr>
      <w:bookmarkStart w:id="2" w:name="_Hlk516670293"/>
      <w:bookmarkEnd w:id="1"/>
    </w:p>
    <w:tbl>
      <w:tblPr>
        <w:tblStyle w:val="Tabelrasterdoorz8"/>
        <w:tblW w:w="91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 w:firstRow="1" w:lastRow="0" w:firstColumn="1" w:lastColumn="0" w:noHBand="0" w:noVBand="1"/>
      </w:tblPr>
      <w:tblGrid>
        <w:gridCol w:w="2129"/>
        <w:gridCol w:w="2799"/>
        <w:gridCol w:w="2641"/>
        <w:gridCol w:w="1630"/>
      </w:tblGrid>
      <w:tr w:rsidR="00397813" w:rsidRPr="009A7EAB" w14:paraId="5D22F3C1" w14:textId="77777777" w:rsidTr="00397813">
        <w:trPr>
          <w:trHeight w:val="397"/>
        </w:trPr>
        <w:tc>
          <w:tcPr>
            <w:tcW w:w="2129" w:type="dxa"/>
            <w:shd w:val="clear" w:color="auto" w:fill="F5DCA0"/>
            <w:vAlign w:val="center"/>
          </w:tcPr>
          <w:p w14:paraId="2414C105" w14:textId="3FF54AD7" w:rsidR="00397813" w:rsidRPr="009A7EAB" w:rsidRDefault="00397813" w:rsidP="00397813">
            <w:r w:rsidRPr="009A7EAB">
              <w:t>Naam student</w:t>
            </w:r>
            <w:r w:rsidR="00D445F1" w:rsidRPr="009A7EAB">
              <w:t>:</w:t>
            </w:r>
          </w:p>
        </w:tc>
        <w:tc>
          <w:tcPr>
            <w:tcW w:w="2799" w:type="dxa"/>
          </w:tcPr>
          <w:p w14:paraId="4B3DB349" w14:textId="78CD764B" w:rsidR="00397813" w:rsidRPr="009A7EAB" w:rsidRDefault="002A0804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Rodrigo </w:t>
            </w:r>
            <w:proofErr w:type="spellStart"/>
            <w:r>
              <w:rPr>
                <w:sz w:val="18"/>
                <w:szCs w:val="18"/>
              </w:rPr>
              <w:t>Caneco</w:t>
            </w:r>
            <w:proofErr w:type="spellEnd"/>
          </w:p>
        </w:tc>
        <w:tc>
          <w:tcPr>
            <w:tcW w:w="2641" w:type="dxa"/>
            <w:shd w:val="clear" w:color="auto" w:fill="F5DCA0"/>
            <w:vAlign w:val="center"/>
          </w:tcPr>
          <w:p w14:paraId="1913C287" w14:textId="4427798C" w:rsidR="00397813" w:rsidRPr="009A7EAB" w:rsidRDefault="00397813" w:rsidP="00397813">
            <w:r w:rsidRPr="009A7EAB">
              <w:t>Opdracht</w:t>
            </w:r>
            <w:r w:rsidR="00173FE8" w:rsidRPr="009A7EAB">
              <w:t>-</w:t>
            </w:r>
            <w:r w:rsidRPr="009A7EAB">
              <w:t>/ordernummer:</w:t>
            </w:r>
          </w:p>
        </w:tc>
        <w:tc>
          <w:tcPr>
            <w:tcW w:w="1630" w:type="dxa"/>
          </w:tcPr>
          <w:p w14:paraId="261A61B4" w14:textId="4791DEB2" w:rsidR="00397813" w:rsidRPr="009A7EAB" w:rsidRDefault="002A0804" w:rsidP="00397813">
            <w:r>
              <w:t>Stapel machine</w:t>
            </w:r>
          </w:p>
        </w:tc>
      </w:tr>
    </w:tbl>
    <w:p w14:paraId="20EE2A40" w14:textId="77777777" w:rsidR="00397813" w:rsidRPr="009A7EAB" w:rsidRDefault="00397813" w:rsidP="00397813">
      <w:pPr>
        <w:tabs>
          <w:tab w:val="left" w:pos="5103"/>
          <w:tab w:val="left" w:pos="6237"/>
          <w:tab w:val="left" w:pos="9923"/>
        </w:tabs>
        <w:rPr>
          <w:bCs/>
          <w:color w:val="101629"/>
        </w:rPr>
      </w:pPr>
    </w:p>
    <w:tbl>
      <w:tblPr>
        <w:tblStyle w:val="Tabelrasterdoorz8"/>
        <w:tblW w:w="9199" w:type="dxa"/>
        <w:tblLayout w:type="fixed"/>
        <w:tblLook w:val="04A0" w:firstRow="1" w:lastRow="0" w:firstColumn="1" w:lastColumn="0" w:noHBand="0" w:noVBand="1"/>
      </w:tblPr>
      <w:tblGrid>
        <w:gridCol w:w="5353"/>
        <w:gridCol w:w="3846"/>
      </w:tblGrid>
      <w:tr w:rsidR="00397813" w:rsidRPr="009A7EAB" w14:paraId="1B9C9BA6" w14:textId="77777777" w:rsidTr="00397813">
        <w:trPr>
          <w:trHeight w:val="397"/>
        </w:trPr>
        <w:tc>
          <w:tcPr>
            <w:tcW w:w="5353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E6FAF5"/>
            <w:vAlign w:val="center"/>
          </w:tcPr>
          <w:p w14:paraId="6BD7ABBE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Omschrijving</w:t>
            </w:r>
          </w:p>
        </w:tc>
        <w:tc>
          <w:tcPr>
            <w:tcW w:w="3846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4BE497B3" w14:textId="77777777" w:rsidR="00397813" w:rsidRPr="009A7EAB" w:rsidRDefault="00397813" w:rsidP="00397813">
            <w:pPr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>Opmerking</w:t>
            </w:r>
          </w:p>
        </w:tc>
      </w:tr>
      <w:tr w:rsidR="00397813" w:rsidRPr="009A7EAB" w14:paraId="750E087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20BFF2D" w14:textId="43D23DCB" w:rsidR="00397813" w:rsidRPr="009A7EAB" w:rsidRDefault="003F4750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Staal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1495351" w14:textId="5F5363A9" w:rsidR="00397813" w:rsidRPr="009A7EAB" w:rsidRDefault="003F4750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Eigen materiaal </w:t>
            </w:r>
          </w:p>
        </w:tc>
      </w:tr>
      <w:tr w:rsidR="00397813" w:rsidRPr="009A7EAB" w14:paraId="79FA61A7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667A65B" w14:textId="7342EA46" w:rsidR="00397813" w:rsidRPr="009A7EAB" w:rsidRDefault="00401D30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Schroefjes en boutjes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165D071" w14:textId="6C9A6202" w:rsidR="00397813" w:rsidRPr="009A7EAB" w:rsidRDefault="003F4750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Denk aan </w:t>
            </w:r>
            <w:proofErr w:type="spellStart"/>
            <w:r>
              <w:rPr>
                <w:sz w:val="18"/>
                <w:szCs w:val="18"/>
              </w:rPr>
              <w:t>Würth</w:t>
            </w:r>
            <w:proofErr w:type="spellEnd"/>
            <w:r>
              <w:rPr>
                <w:sz w:val="18"/>
                <w:szCs w:val="18"/>
              </w:rPr>
              <w:t xml:space="preserve"> of </w:t>
            </w:r>
            <w:proofErr w:type="spellStart"/>
            <w:r>
              <w:rPr>
                <w:sz w:val="18"/>
                <w:szCs w:val="18"/>
              </w:rPr>
              <w:t>kobout</w:t>
            </w:r>
            <w:proofErr w:type="spellEnd"/>
          </w:p>
        </w:tc>
      </w:tr>
      <w:tr w:rsidR="00397813" w:rsidRPr="009A7EAB" w14:paraId="43529FA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9B2D501" w14:textId="77777777" w:rsidR="00563CAA" w:rsidRDefault="00563CAA" w:rsidP="00563CA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Raspberry</w:t>
            </w:r>
            <w:proofErr w:type="spellEnd"/>
            <w:r>
              <w:rPr>
                <w:sz w:val="18"/>
                <w:szCs w:val="18"/>
              </w:rPr>
              <w:t xml:space="preserve"> Pi</w:t>
            </w:r>
          </w:p>
          <w:p w14:paraId="1581455F" w14:textId="05146AD3" w:rsidR="00401D30" w:rsidRPr="009A7EAB" w:rsidRDefault="00401D30" w:rsidP="00563CAA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B4F112D" w14:textId="39568B7A" w:rsidR="00397813" w:rsidRPr="009A7EAB" w:rsidRDefault="00563CAA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Niet inkopen maar wel gebruik maken van eigen</w:t>
            </w:r>
          </w:p>
        </w:tc>
      </w:tr>
      <w:tr w:rsidR="00397813" w:rsidRPr="009A7EAB" w14:paraId="230F9FF4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00B35ED" w14:textId="69E8770C" w:rsidR="00401D30" w:rsidRDefault="00563CAA" w:rsidP="00401D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Heftafel</w:t>
            </w:r>
          </w:p>
          <w:p w14:paraId="53C374E7" w14:textId="56BC0932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C689458" w14:textId="2803BF6A" w:rsidR="003F4750" w:rsidRPr="009A7EAB" w:rsidRDefault="003F4750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Niet inkopen maar wel onderzoek doen en h</w:t>
            </w:r>
            <w:r w:rsidR="00563CAA">
              <w:rPr>
                <w:sz w:val="18"/>
                <w:szCs w:val="18"/>
              </w:rPr>
              <w:t xml:space="preserve">oogstwaarschijnlijk van </w:t>
            </w:r>
            <w:proofErr w:type="spellStart"/>
            <w:r w:rsidR="00563CAA">
              <w:rPr>
                <w:sz w:val="18"/>
                <w:szCs w:val="18"/>
              </w:rPr>
              <w:t>Edmo</w:t>
            </w:r>
            <w:proofErr w:type="spellEnd"/>
            <w:r w:rsidR="00563CAA">
              <w:rPr>
                <w:sz w:val="18"/>
                <w:szCs w:val="18"/>
              </w:rPr>
              <w:t xml:space="preserve"> Lift</w:t>
            </w:r>
          </w:p>
        </w:tc>
      </w:tr>
      <w:tr w:rsidR="00397813" w:rsidRPr="009A7EAB" w14:paraId="51733C8D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9781F05" w14:textId="03DE062A" w:rsidR="00397813" w:rsidRPr="009A7EAB" w:rsidRDefault="00782030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Sensoren</w:t>
            </w: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04AD252" w14:textId="7831AA3A" w:rsidR="00397813" w:rsidRPr="009A7EAB" w:rsidRDefault="002025BC" w:rsidP="00397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Niet inkopen maar wel </w:t>
            </w:r>
            <w:proofErr w:type="spellStart"/>
            <w:r>
              <w:rPr>
                <w:sz w:val="18"/>
                <w:szCs w:val="18"/>
              </w:rPr>
              <w:t>onderzoen</w:t>
            </w:r>
            <w:proofErr w:type="spellEnd"/>
            <w:r>
              <w:rPr>
                <w:sz w:val="18"/>
                <w:szCs w:val="18"/>
              </w:rPr>
              <w:t xml:space="preserve"> doen en hoogstwaarschijnlijk van IFM</w:t>
            </w:r>
          </w:p>
        </w:tc>
      </w:tr>
      <w:tr w:rsidR="00397813" w:rsidRPr="009A7EAB" w14:paraId="14ADDA1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CE6BFD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5B9D4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85A6EB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C94F67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9BFA6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3EB4A5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05677E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04220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20A540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48F98C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E48D3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26C586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2146F467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3A1AD50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215D366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188F50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2C3C6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41F19DD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A5BB3DE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B100D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A5361C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D4071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C58EB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EED7C4C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BDA687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4E70D1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5B7AE31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7C66D1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254D4F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519F78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465ED2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2546B8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892B2B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39084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56FF3B4C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397C2E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EDFFE9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023698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04378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01C089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E821A9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4D53023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177E889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C4A2E0A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0B69F322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1A4AE52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C04028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56F38A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7AA1267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34D3ECF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670E8CC1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6DE4ED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7984647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C01AAC9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343AC76B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4E011EA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3625C11E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0701AAC1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6005766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2ED551CB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616E664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63577FF9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7041EA3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</w:tcBorders>
          </w:tcPr>
          <w:p w14:paraId="48AFA685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right w:val="single" w:sz="12" w:space="0" w:color="000000"/>
            </w:tcBorders>
          </w:tcPr>
          <w:p w14:paraId="15942AFD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  <w:tr w:rsidR="00397813" w:rsidRPr="009A7EAB" w14:paraId="1ED13DCF" w14:textId="77777777" w:rsidTr="00397813">
        <w:trPr>
          <w:trHeight w:val="397"/>
        </w:trPr>
        <w:tc>
          <w:tcPr>
            <w:tcW w:w="5353" w:type="dxa"/>
            <w:tcBorders>
              <w:left w:val="single" w:sz="12" w:space="0" w:color="000000"/>
              <w:bottom w:val="single" w:sz="12" w:space="0" w:color="000000"/>
            </w:tcBorders>
          </w:tcPr>
          <w:p w14:paraId="2BC477E3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  <w:tc>
          <w:tcPr>
            <w:tcW w:w="3846" w:type="dxa"/>
            <w:tcBorders>
              <w:bottom w:val="single" w:sz="12" w:space="0" w:color="000000"/>
              <w:right w:val="single" w:sz="12" w:space="0" w:color="000000"/>
            </w:tcBorders>
          </w:tcPr>
          <w:p w14:paraId="2B3802D4" w14:textId="77777777" w:rsidR="00397813" w:rsidRPr="009A7EAB" w:rsidRDefault="00397813" w:rsidP="00397813">
            <w:pPr>
              <w:rPr>
                <w:sz w:val="18"/>
                <w:szCs w:val="18"/>
              </w:rPr>
            </w:pPr>
          </w:p>
        </w:tc>
      </w:tr>
    </w:tbl>
    <w:p w14:paraId="484D6C85" w14:textId="7119B5C4" w:rsidR="00397813" w:rsidRPr="009A7EAB" w:rsidRDefault="00644B3D">
      <w:pPr>
        <w:rPr>
          <w:sz w:val="14"/>
          <w:szCs w:val="14"/>
        </w:rPr>
      </w:pPr>
      <w:r w:rsidRPr="009A7EAB">
        <w:rPr>
          <w:sz w:val="14"/>
          <w:szCs w:val="14"/>
        </w:rPr>
        <w:br w:type="page"/>
      </w:r>
    </w:p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7C161E" w:rsidRPr="009A7EAB" w14:paraId="0074539E" w14:textId="77777777" w:rsidTr="00D35A9F">
        <w:trPr>
          <w:trHeight w:val="397"/>
        </w:trPr>
        <w:tc>
          <w:tcPr>
            <w:tcW w:w="91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bookmarkEnd w:id="2"/>
          <w:p w14:paraId="214F7626" w14:textId="16D8429E" w:rsidR="007C161E" w:rsidRPr="009A7EAB" w:rsidRDefault="007C161E" w:rsidP="00D41D3F">
            <w:r w:rsidRPr="009A7EAB">
              <w:rPr>
                <w:b/>
              </w:rPr>
              <w:lastRenderedPageBreak/>
              <w:t xml:space="preserve">Bijlage </w:t>
            </w:r>
            <w:r w:rsidR="00846F31" w:rsidRPr="009A7EAB">
              <w:rPr>
                <w:b/>
              </w:rPr>
              <w:t>2</w:t>
            </w:r>
            <w:r w:rsidRPr="009A7EAB">
              <w:rPr>
                <w:b/>
              </w:rPr>
              <w:t xml:space="preserve">   Werkplanning - indeling</w:t>
            </w:r>
          </w:p>
        </w:tc>
      </w:tr>
      <w:tr w:rsidR="007C161E" w:rsidRPr="009A7EAB" w14:paraId="73A49684" w14:textId="77777777" w:rsidTr="00D35A9F">
        <w:tc>
          <w:tcPr>
            <w:tcW w:w="150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B896A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977B49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505723B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3A01D712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1E0FA810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0C2F4303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color w:val="000000"/>
              </w:rPr>
              <w:t>Naam student:</w:t>
            </w:r>
          </w:p>
        </w:tc>
        <w:tc>
          <w:tcPr>
            <w:tcW w:w="29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C2A83B7" w14:textId="5691359C" w:rsidR="007C161E" w:rsidRPr="009A7EAB" w:rsidRDefault="002A0804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Rodrigo </w:t>
            </w:r>
            <w:proofErr w:type="spellStart"/>
            <w:r>
              <w:rPr>
                <w:sz w:val="18"/>
                <w:szCs w:val="18"/>
              </w:rPr>
              <w:t>Caneco</w:t>
            </w:r>
            <w:proofErr w:type="spellEnd"/>
          </w:p>
        </w:tc>
        <w:tc>
          <w:tcPr>
            <w:tcW w:w="1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5DCA0"/>
            <w:vAlign w:val="center"/>
          </w:tcPr>
          <w:p w14:paraId="560BAAB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Datum:</w:t>
            </w:r>
          </w:p>
        </w:tc>
        <w:tc>
          <w:tcPr>
            <w:tcW w:w="342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A21BC2" w14:textId="2569A4B7" w:rsidR="007C161E" w:rsidRPr="009A7EAB" w:rsidRDefault="002A0804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20-02-2023</w:t>
            </w:r>
          </w:p>
        </w:tc>
      </w:tr>
      <w:tr w:rsidR="007C161E" w:rsidRPr="009A7EAB" w14:paraId="72E0B009" w14:textId="77777777" w:rsidTr="00D35A9F">
        <w:trPr>
          <w:trHeight w:val="397"/>
        </w:trPr>
        <w:tc>
          <w:tcPr>
            <w:tcW w:w="150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59AF2555" w14:textId="77777777" w:rsidR="007C161E" w:rsidRPr="009A7EAB" w:rsidRDefault="007C161E" w:rsidP="00D41D3F">
            <w:pPr>
              <w:rPr>
                <w:b/>
                <w:color w:val="000000"/>
              </w:rPr>
            </w:pPr>
            <w:r w:rsidRPr="009A7EAB">
              <w:rPr>
                <w:b/>
                <w:sz w:val="18"/>
                <w:szCs w:val="18"/>
              </w:rPr>
              <w:t>Monteurs</w:t>
            </w:r>
          </w:p>
        </w:tc>
        <w:tc>
          <w:tcPr>
            <w:tcW w:w="2917" w:type="dxa"/>
            <w:tcBorders>
              <w:top w:val="single" w:sz="12" w:space="0" w:color="000000"/>
              <w:left w:val="nil"/>
              <w:right w:val="nil"/>
            </w:tcBorders>
            <w:shd w:val="clear" w:color="auto" w:fill="E6FAF5"/>
            <w:vAlign w:val="center"/>
          </w:tcPr>
          <w:p w14:paraId="2F381E9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E6FAF5"/>
            <w:vAlign w:val="center"/>
          </w:tcPr>
          <w:p w14:paraId="16F9A813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000000"/>
              <w:left w:val="nil"/>
              <w:right w:val="single" w:sz="12" w:space="0" w:color="000000"/>
            </w:tcBorders>
            <w:shd w:val="clear" w:color="auto" w:fill="E6FAF5"/>
            <w:vAlign w:val="center"/>
          </w:tcPr>
          <w:p w14:paraId="02B19D00" w14:textId="77777777" w:rsidR="007C161E" w:rsidRPr="009A7EAB" w:rsidRDefault="007C161E" w:rsidP="00D41D3F">
            <w:pPr>
              <w:rPr>
                <w:b/>
                <w:sz w:val="18"/>
                <w:szCs w:val="18"/>
              </w:rPr>
            </w:pPr>
          </w:p>
        </w:tc>
      </w:tr>
      <w:tr w:rsidR="007C161E" w:rsidRPr="009A7EAB" w14:paraId="5C46E5AC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30CE3B77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1</w:t>
            </w:r>
          </w:p>
        </w:tc>
        <w:tc>
          <w:tcPr>
            <w:tcW w:w="2917" w:type="dxa"/>
            <w:vAlign w:val="center"/>
          </w:tcPr>
          <w:p w14:paraId="72CC07E3" w14:textId="2C68923E" w:rsidR="007C161E" w:rsidRPr="002A0804" w:rsidRDefault="00FF2B1F" w:rsidP="00D41D3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Emil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1857907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4 ( )*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24F0384" w14:textId="4B79BC6C" w:rsidR="007C161E" w:rsidRPr="002A0804" w:rsidRDefault="00FF2B1F" w:rsidP="00D41D3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Bram</w:t>
            </w:r>
          </w:p>
        </w:tc>
      </w:tr>
      <w:tr w:rsidR="007C161E" w:rsidRPr="009A7EAB" w14:paraId="540C58A2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</w:tcBorders>
            <w:shd w:val="clear" w:color="auto" w:fill="E6FAF5"/>
            <w:vAlign w:val="center"/>
          </w:tcPr>
          <w:p w14:paraId="26E5E81A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2</w:t>
            </w:r>
          </w:p>
        </w:tc>
        <w:tc>
          <w:tcPr>
            <w:tcW w:w="2917" w:type="dxa"/>
            <w:vAlign w:val="center"/>
          </w:tcPr>
          <w:p w14:paraId="5D060782" w14:textId="1CB1184B" w:rsidR="007C161E" w:rsidRPr="002A0804" w:rsidRDefault="00FF2B1F" w:rsidP="00D41D3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Ben</w:t>
            </w:r>
          </w:p>
        </w:tc>
        <w:tc>
          <w:tcPr>
            <w:tcW w:w="1353" w:type="dxa"/>
            <w:shd w:val="clear" w:color="auto" w:fill="E6FAF5"/>
            <w:vAlign w:val="center"/>
          </w:tcPr>
          <w:p w14:paraId="4B5AECCE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5 ( )*</w:t>
            </w:r>
          </w:p>
        </w:tc>
        <w:tc>
          <w:tcPr>
            <w:tcW w:w="3423" w:type="dxa"/>
            <w:tcBorders>
              <w:right w:val="single" w:sz="12" w:space="0" w:color="000000"/>
            </w:tcBorders>
            <w:vAlign w:val="center"/>
          </w:tcPr>
          <w:p w14:paraId="7A3B67DC" w14:textId="18AB9D20" w:rsidR="007C161E" w:rsidRPr="002A0804" w:rsidRDefault="007C161E" w:rsidP="00D41D3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C161E" w:rsidRPr="009A7EAB" w14:paraId="10A04E08" w14:textId="77777777" w:rsidTr="00D35A9F">
        <w:trPr>
          <w:trHeight w:val="397"/>
        </w:trPr>
        <w:tc>
          <w:tcPr>
            <w:tcW w:w="150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E6FAF5"/>
            <w:vAlign w:val="center"/>
          </w:tcPr>
          <w:p w14:paraId="78B12679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3</w:t>
            </w:r>
          </w:p>
        </w:tc>
        <w:tc>
          <w:tcPr>
            <w:tcW w:w="2917" w:type="dxa"/>
            <w:tcBorders>
              <w:bottom w:val="single" w:sz="12" w:space="0" w:color="000000"/>
            </w:tcBorders>
            <w:vAlign w:val="center"/>
          </w:tcPr>
          <w:p w14:paraId="3F1DF82D" w14:textId="2527A17B" w:rsidR="007C161E" w:rsidRPr="002A0804" w:rsidRDefault="00FF2B1F" w:rsidP="00D41D3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Achmed</w:t>
            </w:r>
          </w:p>
        </w:tc>
        <w:tc>
          <w:tcPr>
            <w:tcW w:w="1353" w:type="dxa"/>
            <w:tcBorders>
              <w:bottom w:val="single" w:sz="12" w:space="0" w:color="000000"/>
            </w:tcBorders>
            <w:shd w:val="clear" w:color="auto" w:fill="E6FAF5"/>
            <w:vAlign w:val="center"/>
          </w:tcPr>
          <w:p w14:paraId="7BC6B8E0" w14:textId="77777777" w:rsidR="007C161E" w:rsidRPr="009A7EAB" w:rsidRDefault="007C161E" w:rsidP="00D41D3F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Monteur 6 ( )*</w:t>
            </w:r>
          </w:p>
        </w:tc>
        <w:tc>
          <w:tcPr>
            <w:tcW w:w="342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AF641C" w14:textId="62A93285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</w:tbl>
    <w:p w14:paraId="70DE43CC" w14:textId="77777777" w:rsidR="007C161E" w:rsidRPr="009A7EAB" w:rsidRDefault="007C161E" w:rsidP="007C161E"/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1507"/>
        <w:gridCol w:w="2920"/>
        <w:gridCol w:w="1355"/>
        <w:gridCol w:w="3417"/>
      </w:tblGrid>
      <w:tr w:rsidR="007C161E" w:rsidRPr="009A7EAB" w14:paraId="7EE603AB" w14:textId="77777777" w:rsidTr="00D35A9F">
        <w:trPr>
          <w:trHeight w:val="397"/>
        </w:trPr>
        <w:tc>
          <w:tcPr>
            <w:tcW w:w="150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19DBE079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Opdracht-/ ordernummer:</w:t>
            </w:r>
          </w:p>
        </w:tc>
        <w:tc>
          <w:tcPr>
            <w:tcW w:w="292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233F4312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Werkzaamheden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6FAF5"/>
            <w:vAlign w:val="center"/>
          </w:tcPr>
          <w:p w14:paraId="4CFCDD75" w14:textId="77777777" w:rsidR="007C161E" w:rsidRPr="009A7EAB" w:rsidRDefault="007C161E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 xml:space="preserve">Tijdsindeling </w:t>
            </w:r>
            <w:r w:rsidRPr="009A7EAB">
              <w:rPr>
                <w:sz w:val="16"/>
                <w:szCs w:val="16"/>
              </w:rPr>
              <w:br/>
              <w:t>(uren dagdelen)</w:t>
            </w:r>
          </w:p>
        </w:tc>
        <w:tc>
          <w:tcPr>
            <w:tcW w:w="3417" w:type="dxa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FAF5"/>
            <w:vAlign w:val="center"/>
          </w:tcPr>
          <w:p w14:paraId="1BC8BC21" w14:textId="4E7EC1D9" w:rsidR="007C161E" w:rsidRPr="009A7EAB" w:rsidRDefault="00173FE8" w:rsidP="00D41D3F">
            <w:pPr>
              <w:rPr>
                <w:sz w:val="16"/>
                <w:szCs w:val="16"/>
              </w:rPr>
            </w:pPr>
            <w:r w:rsidRPr="009A7EAB">
              <w:rPr>
                <w:sz w:val="16"/>
                <w:szCs w:val="16"/>
              </w:rPr>
              <w:t>Indeling monteurs</w:t>
            </w:r>
          </w:p>
        </w:tc>
      </w:tr>
      <w:tr w:rsidR="007C161E" w:rsidRPr="009A7EAB" w14:paraId="47CFB6A4" w14:textId="77777777" w:rsidTr="00D35A9F">
        <w:trPr>
          <w:trHeight w:val="1418"/>
        </w:trPr>
        <w:tc>
          <w:tcPr>
            <w:tcW w:w="1507" w:type="dxa"/>
            <w:tcBorders>
              <w:top w:val="single" w:sz="4" w:space="0" w:color="000000"/>
              <w:left w:val="single" w:sz="12" w:space="0" w:color="000000"/>
            </w:tcBorders>
          </w:tcPr>
          <w:p w14:paraId="5927B47A" w14:textId="53780452" w:rsidR="007C161E" w:rsidRPr="009A7EAB" w:rsidRDefault="003F4750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Opdracht 2</w:t>
            </w:r>
          </w:p>
        </w:tc>
        <w:tc>
          <w:tcPr>
            <w:tcW w:w="2920" w:type="dxa"/>
            <w:tcBorders>
              <w:top w:val="single" w:sz="4" w:space="0" w:color="000000"/>
            </w:tcBorders>
          </w:tcPr>
          <w:p w14:paraId="634381D0" w14:textId="65FE048D" w:rsidR="007C161E" w:rsidRPr="009A7EAB" w:rsidRDefault="00FF2B1F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Laseren van voorbereide platen</w:t>
            </w:r>
          </w:p>
        </w:tc>
        <w:tc>
          <w:tcPr>
            <w:tcW w:w="1355" w:type="dxa"/>
            <w:tcBorders>
              <w:top w:val="single" w:sz="4" w:space="0" w:color="000000"/>
            </w:tcBorders>
          </w:tcPr>
          <w:p w14:paraId="2FD7EC12" w14:textId="33E36C24" w:rsidR="007C161E" w:rsidRPr="009A7EAB" w:rsidRDefault="003F4750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dag </w:t>
            </w:r>
          </w:p>
        </w:tc>
        <w:tc>
          <w:tcPr>
            <w:tcW w:w="3417" w:type="dxa"/>
            <w:tcBorders>
              <w:top w:val="single" w:sz="4" w:space="0" w:color="000000"/>
              <w:right w:val="single" w:sz="12" w:space="0" w:color="000000"/>
            </w:tcBorders>
          </w:tcPr>
          <w:p w14:paraId="09882A69" w14:textId="147BD804" w:rsidR="007C161E" w:rsidRPr="009A7EAB" w:rsidRDefault="00FF2B1F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Emil</w:t>
            </w:r>
          </w:p>
        </w:tc>
      </w:tr>
      <w:tr w:rsidR="007C161E" w:rsidRPr="009A7EAB" w14:paraId="6AE9ABEF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069E89C6" w14:textId="3E4FA47B" w:rsidR="007C161E" w:rsidRPr="009A7EAB" w:rsidRDefault="003F4750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Opdracht 2</w:t>
            </w:r>
          </w:p>
        </w:tc>
        <w:tc>
          <w:tcPr>
            <w:tcW w:w="2920" w:type="dxa"/>
          </w:tcPr>
          <w:p w14:paraId="0B181C64" w14:textId="08F12C2C" w:rsidR="007C161E" w:rsidRPr="009A7EAB" w:rsidRDefault="00FF2B1F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Zetten van profielen</w:t>
            </w:r>
          </w:p>
        </w:tc>
        <w:tc>
          <w:tcPr>
            <w:tcW w:w="1355" w:type="dxa"/>
          </w:tcPr>
          <w:p w14:paraId="3705E94B" w14:textId="380CA08E" w:rsidR="007C161E" w:rsidRPr="009A7EAB" w:rsidRDefault="003F4750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dag </w:t>
            </w: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78D3A83A" w14:textId="341EDA41" w:rsidR="007C161E" w:rsidRPr="009A7EAB" w:rsidRDefault="00FF2B1F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 &amp; Achmed</w:t>
            </w:r>
          </w:p>
        </w:tc>
      </w:tr>
      <w:tr w:rsidR="007C161E" w:rsidRPr="009A7EAB" w14:paraId="62328508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175DB33" w14:textId="5BCBCAE8" w:rsidR="007C161E" w:rsidRPr="009A7EAB" w:rsidRDefault="003F4750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Opdracht 2</w:t>
            </w:r>
          </w:p>
        </w:tc>
        <w:tc>
          <w:tcPr>
            <w:tcW w:w="2920" w:type="dxa"/>
          </w:tcPr>
          <w:p w14:paraId="4166F23E" w14:textId="6AB4F892" w:rsidR="007C161E" w:rsidRPr="009A7EAB" w:rsidRDefault="00FF2B1F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Monteren</w:t>
            </w:r>
          </w:p>
        </w:tc>
        <w:tc>
          <w:tcPr>
            <w:tcW w:w="1355" w:type="dxa"/>
          </w:tcPr>
          <w:p w14:paraId="25680FA3" w14:textId="10F237C0" w:rsidR="007C161E" w:rsidRPr="009A7EAB" w:rsidRDefault="003F4750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dagen</w:t>
            </w: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242CB543" w14:textId="5256AF90" w:rsidR="007C161E" w:rsidRPr="009A7EAB" w:rsidRDefault="00FF2B1F" w:rsidP="00D41D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Bram &amp; </w:t>
            </w:r>
            <w:r w:rsidR="003F4750">
              <w:rPr>
                <w:sz w:val="18"/>
                <w:szCs w:val="18"/>
              </w:rPr>
              <w:t>Ben</w:t>
            </w:r>
          </w:p>
        </w:tc>
      </w:tr>
      <w:tr w:rsidR="007C161E" w:rsidRPr="009A7EAB" w14:paraId="177289BB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47267EDD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2ADDC0E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83DFE8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1D59C1F5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7A778D11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</w:tcBorders>
          </w:tcPr>
          <w:p w14:paraId="201A877A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</w:tcPr>
          <w:p w14:paraId="34CC242B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</w:tcPr>
          <w:p w14:paraId="16945F17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right w:val="single" w:sz="12" w:space="0" w:color="000000"/>
            </w:tcBorders>
          </w:tcPr>
          <w:p w14:paraId="5510A42F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  <w:tr w:rsidR="007C161E" w:rsidRPr="009A7EAB" w14:paraId="2A8F5BAD" w14:textId="77777777" w:rsidTr="00D35A9F">
        <w:trPr>
          <w:trHeight w:val="1418"/>
        </w:trPr>
        <w:tc>
          <w:tcPr>
            <w:tcW w:w="1507" w:type="dxa"/>
            <w:tcBorders>
              <w:left w:val="single" w:sz="12" w:space="0" w:color="000000"/>
              <w:bottom w:val="single" w:sz="12" w:space="0" w:color="000000"/>
            </w:tcBorders>
          </w:tcPr>
          <w:p w14:paraId="576BB7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tcBorders>
              <w:bottom w:val="single" w:sz="12" w:space="0" w:color="000000"/>
            </w:tcBorders>
          </w:tcPr>
          <w:p w14:paraId="5A7A8343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tcBorders>
              <w:bottom w:val="single" w:sz="12" w:space="0" w:color="000000"/>
            </w:tcBorders>
          </w:tcPr>
          <w:p w14:paraId="290A8E96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  <w:tc>
          <w:tcPr>
            <w:tcW w:w="3417" w:type="dxa"/>
            <w:tcBorders>
              <w:bottom w:val="single" w:sz="12" w:space="0" w:color="000000"/>
              <w:right w:val="single" w:sz="12" w:space="0" w:color="000000"/>
            </w:tcBorders>
          </w:tcPr>
          <w:p w14:paraId="150CE3E4" w14:textId="77777777" w:rsidR="007C161E" w:rsidRPr="009A7EAB" w:rsidRDefault="007C161E" w:rsidP="00D41D3F">
            <w:pPr>
              <w:rPr>
                <w:sz w:val="18"/>
                <w:szCs w:val="18"/>
              </w:rPr>
            </w:pPr>
          </w:p>
        </w:tc>
      </w:tr>
    </w:tbl>
    <w:p w14:paraId="03803436" w14:textId="067C495C" w:rsidR="00D41D3F" w:rsidRPr="009A7EAB" w:rsidRDefault="00D41D3F">
      <w:pPr>
        <w:rPr>
          <w:sz w:val="18"/>
          <w:szCs w:val="18"/>
        </w:rPr>
      </w:pPr>
    </w:p>
    <w:sectPr w:rsidR="00D41D3F" w:rsidRPr="009A7EAB" w:rsidSect="00E44054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3CF39" w14:textId="77777777" w:rsidR="00566CE3" w:rsidRDefault="00566CE3" w:rsidP="00C0771C">
      <w:r>
        <w:separator/>
      </w:r>
    </w:p>
  </w:endnote>
  <w:endnote w:type="continuationSeparator" w:id="0">
    <w:p w14:paraId="3D8BD50E" w14:textId="77777777" w:rsidR="00566CE3" w:rsidRDefault="00566CE3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Helv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70F2703C" w:rsidR="00AE2D93" w:rsidRPr="00076E38" w:rsidRDefault="00AE2D93" w:rsidP="00FA553B">
    <w:pPr>
      <w:pStyle w:val="Voettekst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076E38">
      <w:rPr>
        <w:rFonts w:ascii="Univers" w:hAnsi="Univers" w:cs="Univers"/>
        <w:position w:val="-4"/>
        <w:sz w:val="22"/>
        <w:szCs w:val="22"/>
      </w:rPr>
      <w:t>©</w:t>
    </w:r>
    <w:r w:rsidRPr="00076E38">
      <w:rPr>
        <w:sz w:val="15"/>
        <w:szCs w:val="15"/>
      </w:rPr>
      <w:t xml:space="preserve"> Examenservice </w:t>
    </w:r>
    <w:r w:rsidR="00816F4C" w:rsidRPr="00076E38">
      <w:rPr>
        <w:sz w:val="15"/>
        <w:szCs w:val="15"/>
      </w:rPr>
      <w:t>MEI -</w:t>
    </w:r>
    <w:r w:rsidRPr="00076E38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076E38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B598F">
      <w:rPr>
        <w:noProof/>
        <w:sz w:val="15"/>
        <w:szCs w:val="15"/>
      </w:rPr>
      <w:t>Stapel_machine_99060329_Rodrigo_Caneco - 25297 MKE-T-4 - PvB EsMEI va cohort 2015 - B1-K1_B1-K2_P1-K1.docx</w:t>
    </w:r>
    <w:r w:rsidRPr="004C65E2">
      <w:rPr>
        <w:sz w:val="15"/>
        <w:szCs w:val="15"/>
      </w:rPr>
      <w:fldChar w:fldCharType="end"/>
    </w:r>
    <w:r w:rsidRPr="00076E38">
      <w:rPr>
        <w:sz w:val="16"/>
        <w:szCs w:val="16"/>
      </w:rPr>
      <w:tab/>
    </w:r>
    <w:r w:rsidRPr="00076E38">
      <w:rPr>
        <w:sz w:val="14"/>
        <w:szCs w:val="14"/>
      </w:rPr>
      <w:t xml:space="preserve"> PAGINA</w:t>
    </w:r>
    <w:r w:rsidRPr="00076E38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076E38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Pr="00076E38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  <w:r w:rsidRPr="00076E38">
      <w:rPr>
        <w:sz w:val="14"/>
        <w:szCs w:val="14"/>
      </w:rPr>
      <w:t xml:space="preserve"> VAN</w:t>
    </w:r>
    <w:r w:rsidRPr="00076E38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076E38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Pr="00076E38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6F131B67" w:rsidR="00AE2D93" w:rsidRPr="00F851FC" w:rsidRDefault="00AE2D93" w:rsidP="00C5577F">
    <w:pPr>
      <w:pStyle w:val="Voettekst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MEI  -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B598F">
      <w:rPr>
        <w:noProof/>
        <w:sz w:val="16"/>
        <w:szCs w:val="16"/>
      </w:rPr>
      <w:t>Stapel_machine_99060329_Rodrigo_Caneco - 25297 MKE-T-4 - PvB EsMEI va cohort 2015 - B1-K1_B1-K2_P1-K1.docx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F6AAB" w14:textId="77777777" w:rsidR="00566CE3" w:rsidRDefault="00566CE3" w:rsidP="00C0771C">
      <w:r>
        <w:separator/>
      </w:r>
    </w:p>
  </w:footnote>
  <w:footnote w:type="continuationSeparator" w:id="0">
    <w:p w14:paraId="44DE8C14" w14:textId="77777777" w:rsidR="00566CE3" w:rsidRDefault="00566CE3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Koptekst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Koptekst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576"/>
    <w:multiLevelType w:val="hybridMultilevel"/>
    <w:tmpl w:val="3984CDAC"/>
    <w:lvl w:ilvl="0" w:tplc="6DA840D2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61330"/>
    <w:multiLevelType w:val="hybridMultilevel"/>
    <w:tmpl w:val="A1AA8980"/>
    <w:lvl w:ilvl="0" w:tplc="0B5ADF92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634AED"/>
    <w:multiLevelType w:val="hybridMultilevel"/>
    <w:tmpl w:val="ED44F06E"/>
    <w:lvl w:ilvl="0" w:tplc="5BECE8D6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9" w15:restartNumberingAfterBreak="0">
    <w:nsid w:val="39604645"/>
    <w:multiLevelType w:val="hybridMultilevel"/>
    <w:tmpl w:val="DBFE571C"/>
    <w:lvl w:ilvl="0" w:tplc="F4642A9A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61AF4"/>
    <w:multiLevelType w:val="hybridMultilevel"/>
    <w:tmpl w:val="CE1A3744"/>
    <w:lvl w:ilvl="0" w:tplc="FCE21D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41058"/>
    <w:multiLevelType w:val="hybridMultilevel"/>
    <w:tmpl w:val="8FBA408E"/>
    <w:lvl w:ilvl="0" w:tplc="221836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C1811"/>
    <w:multiLevelType w:val="hybridMultilevel"/>
    <w:tmpl w:val="5B3A5A4C"/>
    <w:lvl w:ilvl="0" w:tplc="B2146056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940E5"/>
    <w:multiLevelType w:val="hybridMultilevel"/>
    <w:tmpl w:val="07F6A9C0"/>
    <w:lvl w:ilvl="0" w:tplc="CDFAA4A0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405736">
    <w:abstractNumId w:val="7"/>
  </w:num>
  <w:num w:numId="2" w16cid:durableId="737287637">
    <w:abstractNumId w:val="8"/>
  </w:num>
  <w:num w:numId="3" w16cid:durableId="1071193507">
    <w:abstractNumId w:val="13"/>
  </w:num>
  <w:num w:numId="4" w16cid:durableId="729612953">
    <w:abstractNumId w:val="6"/>
  </w:num>
  <w:num w:numId="5" w16cid:durableId="1406025125">
    <w:abstractNumId w:val="1"/>
  </w:num>
  <w:num w:numId="6" w16cid:durableId="1035036106">
    <w:abstractNumId w:val="14"/>
  </w:num>
  <w:num w:numId="7" w16cid:durableId="864560462">
    <w:abstractNumId w:val="15"/>
  </w:num>
  <w:num w:numId="8" w16cid:durableId="881092761">
    <w:abstractNumId w:val="3"/>
  </w:num>
  <w:num w:numId="9" w16cid:durableId="1122959538">
    <w:abstractNumId w:val="5"/>
  </w:num>
  <w:num w:numId="10" w16cid:durableId="1087656885">
    <w:abstractNumId w:val="18"/>
  </w:num>
  <w:num w:numId="11" w16cid:durableId="102186897">
    <w:abstractNumId w:val="17"/>
  </w:num>
  <w:num w:numId="12" w16cid:durableId="81267195">
    <w:abstractNumId w:val="11"/>
  </w:num>
  <w:num w:numId="13" w16cid:durableId="1686201326">
    <w:abstractNumId w:val="10"/>
  </w:num>
  <w:num w:numId="14" w16cid:durableId="698508971">
    <w:abstractNumId w:val="2"/>
  </w:num>
  <w:num w:numId="15" w16cid:durableId="910891358">
    <w:abstractNumId w:val="16"/>
  </w:num>
  <w:num w:numId="16" w16cid:durableId="1975673721">
    <w:abstractNumId w:val="12"/>
  </w:num>
  <w:num w:numId="17" w16cid:durableId="723262623">
    <w:abstractNumId w:val="0"/>
  </w:num>
  <w:num w:numId="18" w16cid:durableId="786199606">
    <w:abstractNumId w:val="9"/>
  </w:num>
  <w:num w:numId="19" w16cid:durableId="1516655051">
    <w:abstractNumId w:val="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rigo Sousa">
    <w15:presenceInfo w15:providerId="Windows Live" w15:userId="ecb88cea2425fb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1847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602"/>
    <w:rsid w:val="000309E7"/>
    <w:rsid w:val="0003190C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47B11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78C"/>
    <w:rsid w:val="00060A94"/>
    <w:rsid w:val="00060BB4"/>
    <w:rsid w:val="0006107C"/>
    <w:rsid w:val="00061BF6"/>
    <w:rsid w:val="000623E3"/>
    <w:rsid w:val="000629F9"/>
    <w:rsid w:val="00062CC0"/>
    <w:rsid w:val="000632C9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6990"/>
    <w:rsid w:val="00076E38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2EDA"/>
    <w:rsid w:val="000C67E6"/>
    <w:rsid w:val="000C6FDE"/>
    <w:rsid w:val="000C715D"/>
    <w:rsid w:val="000D1AAA"/>
    <w:rsid w:val="000D3C28"/>
    <w:rsid w:val="000D464F"/>
    <w:rsid w:val="000D5460"/>
    <w:rsid w:val="000D6418"/>
    <w:rsid w:val="000D7D21"/>
    <w:rsid w:val="000E2D2A"/>
    <w:rsid w:val="000E37B4"/>
    <w:rsid w:val="000E3E8A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6712E"/>
    <w:rsid w:val="00170411"/>
    <w:rsid w:val="0017105F"/>
    <w:rsid w:val="001714DB"/>
    <w:rsid w:val="001718A2"/>
    <w:rsid w:val="00171C6B"/>
    <w:rsid w:val="00172F0B"/>
    <w:rsid w:val="001735BE"/>
    <w:rsid w:val="00173FE8"/>
    <w:rsid w:val="001748D0"/>
    <w:rsid w:val="00175A89"/>
    <w:rsid w:val="0017602C"/>
    <w:rsid w:val="00177459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2A3A"/>
    <w:rsid w:val="001D4A18"/>
    <w:rsid w:val="001D4AF1"/>
    <w:rsid w:val="001E23F1"/>
    <w:rsid w:val="001E376A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5BC"/>
    <w:rsid w:val="002026BC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3ECF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1B0"/>
    <w:rsid w:val="00274B13"/>
    <w:rsid w:val="00275C7E"/>
    <w:rsid w:val="002771AD"/>
    <w:rsid w:val="00277287"/>
    <w:rsid w:val="00277ABA"/>
    <w:rsid w:val="00281C24"/>
    <w:rsid w:val="0028209D"/>
    <w:rsid w:val="0028256F"/>
    <w:rsid w:val="0028325B"/>
    <w:rsid w:val="00283767"/>
    <w:rsid w:val="0028538E"/>
    <w:rsid w:val="0028594B"/>
    <w:rsid w:val="00285B03"/>
    <w:rsid w:val="00287DC2"/>
    <w:rsid w:val="002945CD"/>
    <w:rsid w:val="002963FE"/>
    <w:rsid w:val="002A039C"/>
    <w:rsid w:val="002A0804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E6EBD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3E05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98C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161"/>
    <w:rsid w:val="003B2C6B"/>
    <w:rsid w:val="003B5016"/>
    <w:rsid w:val="003B539D"/>
    <w:rsid w:val="003B598F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0AC3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4750"/>
    <w:rsid w:val="003F62C2"/>
    <w:rsid w:val="003F737A"/>
    <w:rsid w:val="004003DD"/>
    <w:rsid w:val="0040164E"/>
    <w:rsid w:val="00401D30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4D7D"/>
    <w:rsid w:val="0041575D"/>
    <w:rsid w:val="004157B2"/>
    <w:rsid w:val="00416DD4"/>
    <w:rsid w:val="00420AB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28C"/>
    <w:rsid w:val="00452FDE"/>
    <w:rsid w:val="00453099"/>
    <w:rsid w:val="00453530"/>
    <w:rsid w:val="0045399D"/>
    <w:rsid w:val="00460821"/>
    <w:rsid w:val="004633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1D7"/>
    <w:rsid w:val="00481254"/>
    <w:rsid w:val="00481361"/>
    <w:rsid w:val="0048386F"/>
    <w:rsid w:val="004843D2"/>
    <w:rsid w:val="00484686"/>
    <w:rsid w:val="00485BB9"/>
    <w:rsid w:val="00487977"/>
    <w:rsid w:val="00490118"/>
    <w:rsid w:val="004904E0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3EC5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25A6"/>
    <w:rsid w:val="00522F98"/>
    <w:rsid w:val="005235F8"/>
    <w:rsid w:val="00525E24"/>
    <w:rsid w:val="00525EE5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3CAA"/>
    <w:rsid w:val="005643C7"/>
    <w:rsid w:val="00564741"/>
    <w:rsid w:val="00566275"/>
    <w:rsid w:val="00566CE3"/>
    <w:rsid w:val="0056754A"/>
    <w:rsid w:val="00576679"/>
    <w:rsid w:val="00577CFB"/>
    <w:rsid w:val="00581648"/>
    <w:rsid w:val="00583A2E"/>
    <w:rsid w:val="00585317"/>
    <w:rsid w:val="005862A9"/>
    <w:rsid w:val="005875C2"/>
    <w:rsid w:val="0058788C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E718C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1935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134"/>
    <w:rsid w:val="00615238"/>
    <w:rsid w:val="006155C5"/>
    <w:rsid w:val="00615999"/>
    <w:rsid w:val="0061608D"/>
    <w:rsid w:val="00616D9E"/>
    <w:rsid w:val="00620A27"/>
    <w:rsid w:val="00622A83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37A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67FD5"/>
    <w:rsid w:val="0067010A"/>
    <w:rsid w:val="006701CC"/>
    <w:rsid w:val="00670BD8"/>
    <w:rsid w:val="00674CA5"/>
    <w:rsid w:val="00674DB3"/>
    <w:rsid w:val="00675A6F"/>
    <w:rsid w:val="00675C57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47F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76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16FB7"/>
    <w:rsid w:val="007203CC"/>
    <w:rsid w:val="00720700"/>
    <w:rsid w:val="00720DE0"/>
    <w:rsid w:val="0072141D"/>
    <w:rsid w:val="007215A3"/>
    <w:rsid w:val="007222F6"/>
    <w:rsid w:val="00723420"/>
    <w:rsid w:val="00723ED5"/>
    <w:rsid w:val="00724B2B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1B0F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2030"/>
    <w:rsid w:val="00784694"/>
    <w:rsid w:val="00790CF9"/>
    <w:rsid w:val="00791A97"/>
    <w:rsid w:val="00791F3E"/>
    <w:rsid w:val="00793069"/>
    <w:rsid w:val="0079340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4503"/>
    <w:rsid w:val="007C53E7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16F4C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328"/>
    <w:rsid w:val="00843F14"/>
    <w:rsid w:val="00845A24"/>
    <w:rsid w:val="0084619F"/>
    <w:rsid w:val="00846379"/>
    <w:rsid w:val="00846F31"/>
    <w:rsid w:val="008478DE"/>
    <w:rsid w:val="008509C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67FD2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417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7A6"/>
    <w:rsid w:val="009019A9"/>
    <w:rsid w:val="00902627"/>
    <w:rsid w:val="009030E2"/>
    <w:rsid w:val="00905D63"/>
    <w:rsid w:val="00905F27"/>
    <w:rsid w:val="0090708A"/>
    <w:rsid w:val="0090756A"/>
    <w:rsid w:val="00907D18"/>
    <w:rsid w:val="00910B69"/>
    <w:rsid w:val="0091184B"/>
    <w:rsid w:val="00913005"/>
    <w:rsid w:val="0091403C"/>
    <w:rsid w:val="00920149"/>
    <w:rsid w:val="009205C5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8731B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4AF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B7FDA"/>
    <w:rsid w:val="009C0135"/>
    <w:rsid w:val="009C37F4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69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8E6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47933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5F11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493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8704B"/>
    <w:rsid w:val="00A87CD6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5C02"/>
    <w:rsid w:val="00AA75C2"/>
    <w:rsid w:val="00AB0107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D1278"/>
    <w:rsid w:val="00AD2512"/>
    <w:rsid w:val="00AD256D"/>
    <w:rsid w:val="00AD3A3B"/>
    <w:rsid w:val="00AD5600"/>
    <w:rsid w:val="00AD7357"/>
    <w:rsid w:val="00AE1961"/>
    <w:rsid w:val="00AE1BFB"/>
    <w:rsid w:val="00AE1E79"/>
    <w:rsid w:val="00AE2D93"/>
    <w:rsid w:val="00AE4A9E"/>
    <w:rsid w:val="00AE52CA"/>
    <w:rsid w:val="00AE6D77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5A5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66DB0"/>
    <w:rsid w:val="00B70990"/>
    <w:rsid w:val="00B7117D"/>
    <w:rsid w:val="00B733CE"/>
    <w:rsid w:val="00B74303"/>
    <w:rsid w:val="00B74746"/>
    <w:rsid w:val="00B750BC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095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A73D6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373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7B3"/>
    <w:rsid w:val="00C34D04"/>
    <w:rsid w:val="00C35A29"/>
    <w:rsid w:val="00C36990"/>
    <w:rsid w:val="00C36E87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3D91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74BDA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3B5A"/>
    <w:rsid w:val="00D14D83"/>
    <w:rsid w:val="00D14D9B"/>
    <w:rsid w:val="00D155F2"/>
    <w:rsid w:val="00D15DCD"/>
    <w:rsid w:val="00D167FF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2F75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67660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8744A"/>
    <w:rsid w:val="00D8774A"/>
    <w:rsid w:val="00D905FC"/>
    <w:rsid w:val="00D913ED"/>
    <w:rsid w:val="00D9161E"/>
    <w:rsid w:val="00D9215E"/>
    <w:rsid w:val="00D938D7"/>
    <w:rsid w:val="00D94DC5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3BBF"/>
    <w:rsid w:val="00DE48AB"/>
    <w:rsid w:val="00DE4ED6"/>
    <w:rsid w:val="00DE59D9"/>
    <w:rsid w:val="00DE5A30"/>
    <w:rsid w:val="00DE772E"/>
    <w:rsid w:val="00DF04DA"/>
    <w:rsid w:val="00DF06FA"/>
    <w:rsid w:val="00DF1604"/>
    <w:rsid w:val="00DF17CC"/>
    <w:rsid w:val="00DF2DF6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18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437"/>
    <w:rsid w:val="00E7482B"/>
    <w:rsid w:val="00E75450"/>
    <w:rsid w:val="00E76589"/>
    <w:rsid w:val="00E76C80"/>
    <w:rsid w:val="00E7741C"/>
    <w:rsid w:val="00E77551"/>
    <w:rsid w:val="00E800E7"/>
    <w:rsid w:val="00E81502"/>
    <w:rsid w:val="00E84633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7CC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2288"/>
    <w:rsid w:val="00F0300A"/>
    <w:rsid w:val="00F0325F"/>
    <w:rsid w:val="00F039CE"/>
    <w:rsid w:val="00F03F6B"/>
    <w:rsid w:val="00F04E73"/>
    <w:rsid w:val="00F05F74"/>
    <w:rsid w:val="00F10153"/>
    <w:rsid w:val="00F12C0C"/>
    <w:rsid w:val="00F12D07"/>
    <w:rsid w:val="00F159C4"/>
    <w:rsid w:val="00F204DE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36E39"/>
    <w:rsid w:val="00F4099D"/>
    <w:rsid w:val="00F422EE"/>
    <w:rsid w:val="00F42C9B"/>
    <w:rsid w:val="00F44734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58B5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145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2B1F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rsid w:val="0070485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704851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4851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70485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4851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Standaard"/>
    <w:uiPriority w:val="99"/>
    <w:rsid w:val="00704851"/>
    <w:pPr>
      <w:ind w:left="720"/>
      <w:contextualSpacing/>
    </w:pPr>
  </w:style>
  <w:style w:type="table" w:styleId="Tabelraster">
    <w:name w:val="Table Grid"/>
    <w:aliases w:val="Tabelraster doorz."/>
    <w:basedOn w:val="Standaardtabe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0771C"/>
  </w:style>
  <w:style w:type="paragraph" w:styleId="Voettekst">
    <w:name w:val="footer"/>
    <w:basedOn w:val="Standaard"/>
    <w:link w:val="Voettekst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0771C"/>
  </w:style>
  <w:style w:type="character" w:styleId="Paginanummer">
    <w:name w:val="page number"/>
    <w:basedOn w:val="Standaardalinea-lettertype"/>
    <w:uiPriority w:val="99"/>
    <w:rsid w:val="009E1B72"/>
  </w:style>
  <w:style w:type="paragraph" w:styleId="Plattetekst">
    <w:name w:val="Body Text"/>
    <w:basedOn w:val="Standaard"/>
    <w:link w:val="PlattetekstChar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Standaardalinea-lettertype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jstalinea">
    <w:name w:val="List Paragraph"/>
    <w:basedOn w:val="Standaard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0">
    <w:name w:val="platte tekst"/>
    <w:basedOn w:val="Standaard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Geenafstand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Kop3Char">
    <w:name w:val="Kop 3 Char"/>
    <w:basedOn w:val="Standaardalinea-lettertype"/>
    <w:link w:val="Kop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Standaardtabel"/>
    <w:next w:val="Tabelraster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Standaard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Standaardalinea-lettertype"/>
    <w:uiPriority w:val="99"/>
    <w:unhideWhenUsed/>
    <w:rsid w:val="00BF3B5C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F3B5C"/>
    <w:rPr>
      <w:color w:val="605E5C"/>
      <w:shd w:val="clear" w:color="auto" w:fill="E1DFDD"/>
    </w:rPr>
  </w:style>
  <w:style w:type="paragraph" w:styleId="Revisie">
    <w:name w:val="Revision"/>
    <w:hidden/>
    <w:uiPriority w:val="99"/>
    <w:semiHidden/>
    <w:rsid w:val="00233ECF"/>
    <w:rPr>
      <w:rFonts w:eastAsia="Times New Roman" w:cs="Arial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martel.couwenhoven@nkprofie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051243-45E6-4410-900B-40656CBAC7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2252</Words>
  <Characters>12391</Characters>
  <Application>Microsoft Office Word</Application>
  <DocSecurity>0</DocSecurity>
  <Lines>103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Rodrigo Sousa</cp:lastModifiedBy>
  <cp:revision>6</cp:revision>
  <cp:lastPrinted>2023-03-07T10:13:00Z</cp:lastPrinted>
  <dcterms:created xsi:type="dcterms:W3CDTF">2023-03-13T08:59:00Z</dcterms:created>
  <dcterms:modified xsi:type="dcterms:W3CDTF">2023-03-13T13:18:00Z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